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C99" w:rsidRDefault="00286C99">
      <w:bookmarkStart w:id="0" w:name="_Toc22396690"/>
    </w:p>
    <w:p w:rsidR="00286C99" w:rsidRDefault="00286C99"/>
    <w:p w:rsidR="00286C99" w:rsidRDefault="00286C99"/>
    <w:p w:rsidR="00286C99" w:rsidRDefault="00286C99"/>
    <w:p w:rsidR="00286C99" w:rsidRDefault="004A0E21" w:rsidP="00286C99">
      <w:pPr>
        <w:shd w:val="clear" w:color="auto" w:fill="C0C0C0"/>
        <w:outlineLvl w:val="0"/>
        <w:rPr>
          <w:b/>
          <w:bCs/>
          <w:sz w:val="36"/>
        </w:rPr>
      </w:pPr>
      <w:r>
        <w:fldChar w:fldCharType="begin"/>
      </w:r>
      <w:r>
        <w:instrText xml:space="preserve"> SUBJECT  \* MERGEFORMAT </w:instrText>
      </w:r>
      <w:r>
        <w:fldChar w:fldCharType="separate"/>
      </w:r>
      <w:r w:rsidR="00286C99">
        <w:rPr>
          <w:b/>
          <w:bCs/>
          <w:sz w:val="36"/>
        </w:rPr>
        <w:t>Architekturdokumentation</w:t>
      </w:r>
      <w:r>
        <w:rPr>
          <w:b/>
          <w:bCs/>
          <w:sz w:val="36"/>
        </w:rPr>
        <w:fldChar w:fldCharType="end"/>
      </w:r>
    </w:p>
    <w:p w:rsidR="00286C99" w:rsidRDefault="00286C99">
      <w:pPr>
        <w:spacing w:line="240" w:lineRule="atLeast"/>
        <w:jc w:val="right"/>
        <w:rPr>
          <w:sz w:val="36"/>
        </w:rPr>
      </w:pPr>
    </w:p>
    <w:p w:rsidR="00286C99" w:rsidRDefault="00286C99">
      <w:pPr>
        <w:spacing w:line="240" w:lineRule="atLeast"/>
        <w:jc w:val="right"/>
        <w:rPr>
          <w:sz w:val="36"/>
        </w:rPr>
      </w:pPr>
    </w:p>
    <w:p w:rsidR="00286C99" w:rsidRDefault="00286C99">
      <w:pPr>
        <w:spacing w:line="240" w:lineRule="atLeast"/>
        <w:jc w:val="right"/>
        <w:rPr>
          <w:sz w:val="36"/>
        </w:rPr>
      </w:pPr>
    </w:p>
    <w:p w:rsidR="00286C99" w:rsidRDefault="00286C99">
      <w:pPr>
        <w:spacing w:line="240" w:lineRule="atLeast"/>
        <w:jc w:val="right"/>
        <w:rPr>
          <w:sz w:val="36"/>
        </w:rPr>
      </w:pPr>
    </w:p>
    <w:p w:rsidR="00286C99" w:rsidRDefault="004A0E21">
      <w:pPr>
        <w:spacing w:line="240" w:lineRule="atLeast"/>
        <w:jc w:val="right"/>
        <w:rPr>
          <w:sz w:val="36"/>
        </w:rPr>
      </w:pPr>
      <w:r>
        <w:fldChar w:fldCharType="begin"/>
      </w:r>
      <w:r>
        <w:instrText xml:space="preserve"> TITLE  \* MERGEFORMAT </w:instrText>
      </w:r>
      <w:r>
        <w:fldChar w:fldCharType="separate"/>
      </w:r>
      <w:r w:rsidR="00286C99">
        <w:rPr>
          <w:sz w:val="36"/>
        </w:rPr>
        <w:t>&lt;Ihr System&gt;</w:t>
      </w:r>
      <w:r>
        <w:rPr>
          <w:sz w:val="36"/>
        </w:rPr>
        <w:fldChar w:fldCharType="end"/>
      </w:r>
    </w:p>
    <w:p w:rsidR="00286C99" w:rsidRDefault="00DA17DD">
      <w:pPr>
        <w:spacing w:line="240" w:lineRule="atLeast"/>
        <w:jc w:val="right"/>
        <w:rPr>
          <w:sz w:val="36"/>
        </w:rPr>
      </w:pPr>
      <w:r>
        <w:rPr>
          <w:sz w:val="36"/>
        </w:rPr>
        <w:fldChar w:fldCharType="begin"/>
      </w:r>
      <w:r w:rsidR="00286C99">
        <w:rPr>
          <w:sz w:val="36"/>
        </w:rPr>
        <w:instrText xml:space="preserve"> COMMENTS  \* MERGEFORMAT </w:instrText>
      </w:r>
      <w:r>
        <w:rPr>
          <w:sz w:val="36"/>
        </w:rPr>
        <w:fldChar w:fldCharType="end"/>
      </w:r>
    </w:p>
    <w:p w:rsidR="00286C99" w:rsidRDefault="00286C99">
      <w:pPr>
        <w:spacing w:line="240" w:lineRule="atLeast"/>
        <w:jc w:val="right"/>
        <w:rPr>
          <w:sz w:val="36"/>
        </w:rPr>
      </w:pPr>
    </w:p>
    <w:p w:rsidR="00286C99" w:rsidRDefault="00286C99">
      <w:pPr>
        <w:spacing w:line="240" w:lineRule="atLeast"/>
        <w:jc w:val="right"/>
        <w:rPr>
          <w:sz w:val="36"/>
        </w:rPr>
      </w:pPr>
    </w:p>
    <w:p w:rsidR="00286C99" w:rsidRDefault="00286C99">
      <w:pPr>
        <w:spacing w:line="240" w:lineRule="atLeast"/>
        <w:jc w:val="left"/>
        <w:rPr>
          <w:sz w:val="36"/>
        </w:rPr>
      </w:pPr>
      <w:r>
        <w:rPr>
          <w:sz w:val="36"/>
        </w:rPr>
        <w:tab/>
        <w:t xml:space="preserve"> </w:t>
      </w:r>
    </w:p>
    <w:p w:rsidR="00286C99" w:rsidRDefault="00286C99">
      <w:pPr>
        <w:spacing w:line="240" w:lineRule="atLeast"/>
        <w:jc w:val="center"/>
      </w:pPr>
    </w:p>
    <w:p w:rsidR="00286C99" w:rsidRDefault="00286C99">
      <w:pPr>
        <w:pStyle w:val="Kopfzeile"/>
        <w:tabs>
          <w:tab w:val="clear" w:pos="4536"/>
          <w:tab w:val="clear" w:pos="9072"/>
        </w:tabs>
        <w:spacing w:before="120" w:line="240" w:lineRule="atLeast"/>
      </w:pPr>
    </w:p>
    <w:p w:rsidR="00286C99" w:rsidRDefault="00286C99">
      <w:pPr>
        <w:spacing w:line="240" w:lineRule="atLeast"/>
        <w:jc w:val="center"/>
      </w:pPr>
    </w:p>
    <w:p w:rsidR="00286C99" w:rsidRDefault="00286C99">
      <w:pPr>
        <w:spacing w:line="240" w:lineRule="atLeast"/>
        <w:jc w:val="center"/>
      </w:pPr>
      <w:r>
        <w:t>erstellt von</w:t>
      </w:r>
    </w:p>
    <w:p w:rsidR="00286C99" w:rsidRDefault="00286C99">
      <w:pPr>
        <w:spacing w:line="240" w:lineRule="atLeast"/>
        <w:jc w:val="center"/>
      </w:pPr>
      <w:r>
        <w:br/>
      </w:r>
    </w:p>
    <w:p w:rsidR="00286C99" w:rsidRDefault="00286C99">
      <w:pPr>
        <w:spacing w:line="240" w:lineRule="atLeast"/>
        <w:jc w:val="center"/>
      </w:pPr>
      <w:r>
        <w:br/>
      </w:r>
    </w:p>
    <w:p w:rsidR="00286C99" w:rsidRDefault="008052B1">
      <w:pPr>
        <w:spacing w:line="240" w:lineRule="atLeast"/>
        <w:jc w:val="center"/>
      </w:pPr>
      <w:r>
        <w:t>Praktikumsgruppe swt13w&lt;gruppennummer&gt;</w:t>
      </w:r>
    </w:p>
    <w:p w:rsidR="00286C99" w:rsidRPr="009950B4" w:rsidRDefault="004A0E21">
      <w:pPr>
        <w:spacing w:line="240" w:lineRule="atLeast"/>
        <w:jc w:val="center"/>
        <w:rPr>
          <w:lang w:val="en-US"/>
        </w:rPr>
      </w:pPr>
      <w:r>
        <w:fldChar w:fldCharType="begin"/>
      </w:r>
      <w:r>
        <w:instrText xml:space="preserve"> AUTHOR  \* MERGEFORMAT </w:instrText>
      </w:r>
      <w:r>
        <w:fldChar w:fldCharType="separate"/>
      </w:r>
      <w:r w:rsidR="00286C99" w:rsidRPr="009950B4">
        <w:rPr>
          <w:noProof/>
          <w:lang w:val="en-US"/>
        </w:rPr>
        <w:t>&lt;Ihr Name&gt;</w:t>
      </w:r>
      <w:r>
        <w:rPr>
          <w:noProof/>
          <w:lang w:val="en-US"/>
        </w:rPr>
        <w:fldChar w:fldCharType="end"/>
      </w:r>
    </w:p>
    <w:p w:rsidR="00286C99" w:rsidRPr="009950B4" w:rsidRDefault="00286C99">
      <w:pPr>
        <w:spacing w:line="240" w:lineRule="atLeast"/>
        <w:jc w:val="center"/>
        <w:rPr>
          <w:lang w:val="en-US"/>
        </w:rPr>
      </w:pPr>
    </w:p>
    <w:p w:rsidR="00422690" w:rsidRPr="009950B4" w:rsidRDefault="005675D4">
      <w:pPr>
        <w:spacing w:line="240" w:lineRule="atLeast"/>
        <w:jc w:val="center"/>
        <w:rPr>
          <w:i/>
          <w:iCs/>
          <w:lang w:val="en-US"/>
        </w:rPr>
      </w:pPr>
      <w:r w:rsidRPr="009950B4">
        <w:rPr>
          <w:i/>
          <w:iCs/>
          <w:lang w:val="en-US"/>
        </w:rPr>
        <w:t>Template Revision: 6</w:t>
      </w:r>
      <w:r w:rsidR="00286C99" w:rsidRPr="009950B4">
        <w:rPr>
          <w:i/>
          <w:iCs/>
          <w:lang w:val="en-US"/>
        </w:rPr>
        <w:t>.</w:t>
      </w:r>
      <w:r w:rsidR="00850334" w:rsidRPr="009950B4">
        <w:rPr>
          <w:i/>
          <w:iCs/>
          <w:lang w:val="en-US"/>
        </w:rPr>
        <w:t>0</w:t>
      </w:r>
      <w:r w:rsidR="00286C99" w:rsidRPr="009950B4">
        <w:rPr>
          <w:i/>
          <w:iCs/>
          <w:lang w:val="en-US"/>
        </w:rPr>
        <w:t xml:space="preserve"> DE</w:t>
      </w:r>
      <w:r w:rsidRPr="009950B4">
        <w:rPr>
          <w:i/>
          <w:iCs/>
          <w:lang w:val="en-US"/>
        </w:rPr>
        <w:t xml:space="preserve"> (Re</w:t>
      </w:r>
      <w:r w:rsidR="001406B4" w:rsidRPr="009950B4">
        <w:rPr>
          <w:i/>
          <w:iCs/>
          <w:lang w:val="en-US"/>
        </w:rPr>
        <w:t>lease Candidate</w:t>
      </w:r>
      <w:r w:rsidR="00EA1D06" w:rsidRPr="009950B4">
        <w:rPr>
          <w:i/>
          <w:iCs/>
          <w:lang w:val="en-US"/>
        </w:rPr>
        <w:t>)</w:t>
      </w:r>
      <w:r w:rsidR="00286C99" w:rsidRPr="009950B4">
        <w:rPr>
          <w:i/>
          <w:iCs/>
          <w:lang w:val="en-US"/>
        </w:rPr>
        <w:br/>
      </w:r>
    </w:p>
    <w:p w:rsidR="00422690" w:rsidRDefault="00A57A99">
      <w:pPr>
        <w:spacing w:line="240" w:lineRule="atLeast"/>
        <w:jc w:val="center"/>
        <w:rPr>
          <w:i/>
          <w:iCs/>
        </w:rPr>
      </w:pPr>
      <w:r w:rsidRPr="00A57A99">
        <w:rPr>
          <w:i/>
          <w:iCs/>
        </w:rPr>
        <w:t xml:space="preserve">für das Softwarepraktikum </w:t>
      </w:r>
      <w:r w:rsidR="00422690">
        <w:rPr>
          <w:i/>
          <w:iCs/>
        </w:rPr>
        <w:t xml:space="preserve">an der TU Dresden </w:t>
      </w:r>
    </w:p>
    <w:p w:rsidR="00286C99" w:rsidRPr="00A57A99" w:rsidRDefault="00A57A99">
      <w:pPr>
        <w:spacing w:line="240" w:lineRule="atLeast"/>
        <w:jc w:val="center"/>
        <w:rPr>
          <w:i/>
          <w:iCs/>
        </w:rPr>
      </w:pPr>
      <w:r w:rsidRPr="00A57A99">
        <w:rPr>
          <w:i/>
          <w:iCs/>
        </w:rPr>
        <w:t>angepasstes Template</w:t>
      </w:r>
      <w:r>
        <w:rPr>
          <w:i/>
          <w:iCs/>
        </w:rPr>
        <w:t>:</w:t>
      </w:r>
      <w:r w:rsidR="0096284E">
        <w:rPr>
          <w:i/>
          <w:iCs/>
        </w:rPr>
        <w:t xml:space="preserve"> 21</w:t>
      </w:r>
      <w:r w:rsidRPr="00A57A99">
        <w:rPr>
          <w:i/>
          <w:iCs/>
        </w:rPr>
        <w:t>.12.2013 (Birgit Demuth)</w:t>
      </w:r>
    </w:p>
    <w:p w:rsidR="00286C99" w:rsidRPr="00A57A99" w:rsidRDefault="00286C99">
      <w:pPr>
        <w:spacing w:line="240" w:lineRule="atLeast"/>
        <w:jc w:val="center"/>
        <w:rPr>
          <w:i/>
          <w:iCs/>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7375"/>
        <w:gridCol w:w="1907"/>
      </w:tblGrid>
      <w:tr w:rsidR="00286C99">
        <w:tc>
          <w:tcPr>
            <w:tcW w:w="7848" w:type="dxa"/>
          </w:tcPr>
          <w:p w:rsidR="00286C99" w:rsidRPr="00A57A99" w:rsidRDefault="00286C99" w:rsidP="005572C6">
            <w:pPr>
              <w:jc w:val="left"/>
              <w:rPr>
                <w:bCs/>
                <w:sz w:val="20"/>
                <w:szCs w:val="20"/>
                <w:lang w:val="en-US"/>
              </w:rPr>
            </w:pPr>
            <w:r>
              <w:rPr>
                <w:bCs/>
                <w:sz w:val="20"/>
                <w:szCs w:val="20"/>
                <w:lang w:val="en-US"/>
              </w:rPr>
              <w:t xml:space="preserve">We acknowledge that this document uses material from the arc 42 architecture </w:t>
            </w:r>
            <w:r>
              <w:rPr>
                <w:bCs/>
                <w:sz w:val="20"/>
                <w:szCs w:val="20"/>
                <w:lang w:val="en-US"/>
              </w:rPr>
              <w:br/>
              <w:t xml:space="preserve">template, </w:t>
            </w:r>
            <w:hyperlink r:id="rId8" w:history="1">
              <w:r>
                <w:rPr>
                  <w:rStyle w:val="Hyperlink"/>
                  <w:bCs/>
                  <w:sz w:val="20"/>
                  <w:szCs w:val="20"/>
                  <w:lang w:val="en-US"/>
                </w:rPr>
                <w:t>http://www.arc42.de</w:t>
              </w:r>
            </w:hyperlink>
            <w:r>
              <w:rPr>
                <w:bCs/>
                <w:sz w:val="20"/>
                <w:szCs w:val="20"/>
                <w:lang w:val="en-US"/>
              </w:rPr>
              <w:t>. Created by</w:t>
            </w:r>
            <w:r w:rsidRPr="00A57A99">
              <w:rPr>
                <w:bCs/>
                <w:sz w:val="20"/>
                <w:szCs w:val="20"/>
                <w:lang w:val="en-US"/>
              </w:rPr>
              <w:t xml:space="preserve"> Dr. Peter Hruschka &amp; Dr. Gernot Starke.</w:t>
            </w:r>
            <w:r w:rsidR="00DF4714" w:rsidRPr="00A57A99">
              <w:rPr>
                <w:bCs/>
                <w:sz w:val="20"/>
                <w:szCs w:val="20"/>
                <w:lang w:val="en-US"/>
              </w:rPr>
              <w:t xml:space="preserve"> </w:t>
            </w:r>
            <w:r w:rsidR="005572C6">
              <w:rPr>
                <w:bCs/>
                <w:sz w:val="20"/>
                <w:szCs w:val="20"/>
                <w:lang w:val="en-US"/>
              </w:rPr>
              <w:t>For additional contributors see arc42.de/</w:t>
            </w:r>
            <w:r w:rsidR="007D1D37">
              <w:rPr>
                <w:bCs/>
                <w:sz w:val="20"/>
                <w:szCs w:val="20"/>
                <w:lang w:val="en-US"/>
              </w:rPr>
              <w:t>about/</w:t>
            </w:r>
            <w:r w:rsidR="005572C6">
              <w:rPr>
                <w:bCs/>
                <w:sz w:val="20"/>
                <w:szCs w:val="20"/>
                <w:lang w:val="en-US"/>
              </w:rPr>
              <w:t>contributors</w:t>
            </w:r>
            <w:r w:rsidR="007D1D37">
              <w:rPr>
                <w:bCs/>
                <w:sz w:val="20"/>
                <w:szCs w:val="20"/>
                <w:lang w:val="en-US"/>
              </w:rPr>
              <w:t>.html</w:t>
            </w:r>
          </w:p>
        </w:tc>
        <w:tc>
          <w:tcPr>
            <w:tcW w:w="1929" w:type="dxa"/>
          </w:tcPr>
          <w:p w:rsidR="00286C99" w:rsidRDefault="00F80185">
            <w:pPr>
              <w:rPr>
                <w:sz w:val="20"/>
                <w:szCs w:val="20"/>
              </w:rPr>
            </w:pPr>
            <w:r>
              <w:rPr>
                <w:noProof/>
                <w:sz w:val="20"/>
                <w:szCs w:val="20"/>
              </w:rPr>
              <w:drawing>
                <wp:anchor distT="0" distB="0" distL="114300" distR="114300" simplePos="0" relativeHeight="251657728" behindDoc="0" locked="1" layoutInCell="1" allowOverlap="1">
                  <wp:simplePos x="0" y="0"/>
                  <wp:positionH relativeFrom="character">
                    <wp:posOffset>45720</wp:posOffset>
                  </wp:positionH>
                  <wp:positionV relativeFrom="line">
                    <wp:posOffset>44450</wp:posOffset>
                  </wp:positionV>
                  <wp:extent cx="939800" cy="469900"/>
                  <wp:effectExtent l="0" t="0" r="0" b="6350"/>
                  <wp:wrapNone/>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9800" cy="469900"/>
                          </a:xfrm>
                          <a:prstGeom prst="rect">
                            <a:avLst/>
                          </a:prstGeom>
                          <a:noFill/>
                        </pic:spPr>
                      </pic:pic>
                    </a:graphicData>
                  </a:graphic>
                  <wp14:sizeRelH relativeFrom="page">
                    <wp14:pctWidth>0</wp14:pctWidth>
                  </wp14:sizeRelH>
                  <wp14:sizeRelV relativeFrom="page">
                    <wp14:pctHeight>0</wp14:pctHeight>
                  </wp14:sizeRelV>
                </wp:anchor>
              </w:drawing>
            </w:r>
            <w:r>
              <w:rPr>
                <w:noProof/>
                <w:sz w:val="20"/>
                <w:szCs w:val="20"/>
              </w:rPr>
              <mc:AlternateContent>
                <mc:Choice Requires="wps">
                  <w:drawing>
                    <wp:inline distT="0" distB="0" distL="0" distR="0">
                      <wp:extent cx="944880" cy="477520"/>
                      <wp:effectExtent l="1270" t="3810" r="0" b="4445"/>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4880" cy="477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9E055B" id="AutoShape 4" o:spid="_x0000_s1026" style="width:74.4pt;height:3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" filled="f" stroked="f">
                      <o:lock v:ext="edit" aspectratio="t"/>
                      <w10:anchorlock/>
                    </v:rect>
                  </w:pict>
                </mc:Fallback>
              </mc:AlternateContent>
            </w:r>
          </w:p>
        </w:tc>
      </w:tr>
    </w:tbl>
    <w:p w:rsidR="00286C99" w:rsidRDefault="00286C99">
      <w:pPr>
        <w:rPr>
          <w:sz w:val="36"/>
        </w:rPr>
      </w:pPr>
    </w:p>
    <w:p w:rsidR="00286C99" w:rsidRPr="00D62916" w:rsidRDefault="00286C99" w:rsidP="00286C99">
      <w:pPr>
        <w:sectPr w:rsidR="00286C99" w:rsidRPr="00D62916">
          <w:pgSz w:w="11900" w:h="16840"/>
          <w:pgMar w:top="1417" w:right="1417" w:bottom="1134" w:left="1417" w:header="708" w:footer="708" w:gutter="0"/>
          <w:cols w:space="708"/>
        </w:sectPr>
      </w:pPr>
    </w:p>
    <w:p w:rsidR="00286C99" w:rsidRDefault="00286C99" w:rsidP="00286C99">
      <w:pPr>
        <w:pageBreakBefore/>
        <w:jc w:val="left"/>
        <w:outlineLvl w:val="0"/>
        <w:rPr>
          <w:b/>
          <w:bCs/>
          <w:sz w:val="28"/>
          <w:szCs w:val="28"/>
        </w:rPr>
      </w:pPr>
      <w:r>
        <w:rPr>
          <w:b/>
          <w:bCs/>
          <w:sz w:val="28"/>
          <w:szCs w:val="28"/>
        </w:rPr>
        <w:lastRenderedPageBreak/>
        <w:t xml:space="preserve">Änderungsübersicht </w:t>
      </w:r>
    </w:p>
    <w:p w:rsidR="00286C99" w:rsidRDefault="00286C99"/>
    <w:p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50"/>
        <w:gridCol w:w="1352"/>
        <w:gridCol w:w="2475"/>
        <w:gridCol w:w="4329"/>
      </w:tblGrid>
      <w:tr w:rsidR="00286C99">
        <w:trPr>
          <w:tblHeader/>
        </w:trPr>
        <w:tc>
          <w:tcPr>
            <w:tcW w:w="1063" w:type="dxa"/>
          </w:tcPr>
          <w:p w:rsidR="00286C99" w:rsidRDefault="00286C99">
            <w:pPr>
              <w:pStyle w:val="Tabelle"/>
              <w:rPr>
                <w:b/>
                <w:bCs/>
              </w:rPr>
            </w:pPr>
            <w:r>
              <w:rPr>
                <w:b/>
                <w:bCs/>
              </w:rPr>
              <w:t>Version</w:t>
            </w:r>
          </w:p>
        </w:tc>
        <w:tc>
          <w:tcPr>
            <w:tcW w:w="1417" w:type="dxa"/>
          </w:tcPr>
          <w:p w:rsidR="00286C99" w:rsidRDefault="00286C99">
            <w:pPr>
              <w:pStyle w:val="Tabelle"/>
              <w:rPr>
                <w:b/>
                <w:bCs/>
              </w:rPr>
            </w:pPr>
            <w:r>
              <w:rPr>
                <w:b/>
                <w:bCs/>
              </w:rPr>
              <w:t>Datum</w:t>
            </w:r>
          </w:p>
        </w:tc>
        <w:tc>
          <w:tcPr>
            <w:tcW w:w="2630" w:type="dxa"/>
          </w:tcPr>
          <w:p w:rsidR="00286C99" w:rsidRDefault="00286C99">
            <w:pPr>
              <w:pStyle w:val="Tabelle"/>
              <w:rPr>
                <w:b/>
                <w:bCs/>
              </w:rPr>
            </w:pPr>
            <w:r>
              <w:rPr>
                <w:b/>
                <w:bCs/>
              </w:rPr>
              <w:t>Bearbeiter</w:t>
            </w:r>
          </w:p>
        </w:tc>
        <w:tc>
          <w:tcPr>
            <w:tcW w:w="4667" w:type="dxa"/>
          </w:tcPr>
          <w:p w:rsidR="00286C99" w:rsidRDefault="00286C99">
            <w:pPr>
              <w:pStyle w:val="Tabelle"/>
              <w:rPr>
                <w:b/>
                <w:bCs/>
              </w:rPr>
            </w:pPr>
            <w:r>
              <w:rPr>
                <w:b/>
                <w:bCs/>
              </w:rPr>
              <w:t>Beschreibung</w:t>
            </w:r>
          </w:p>
        </w:tc>
      </w:tr>
      <w:tr w:rsidR="00286C99">
        <w:trPr>
          <w:tblHeader/>
        </w:trPr>
        <w:tc>
          <w:tcPr>
            <w:tcW w:w="1063" w:type="dxa"/>
          </w:tcPr>
          <w:p w:rsidR="00286C99" w:rsidRDefault="00286C99">
            <w:pPr>
              <w:pStyle w:val="Tabelle"/>
            </w:pPr>
          </w:p>
        </w:tc>
        <w:tc>
          <w:tcPr>
            <w:tcW w:w="1417" w:type="dxa"/>
          </w:tcPr>
          <w:p w:rsidR="00286C99" w:rsidRDefault="00286C99">
            <w:pPr>
              <w:pStyle w:val="Tabelle"/>
            </w:pPr>
          </w:p>
        </w:tc>
        <w:tc>
          <w:tcPr>
            <w:tcW w:w="2630" w:type="dxa"/>
          </w:tcPr>
          <w:p w:rsidR="00286C99" w:rsidRDefault="00286C99">
            <w:pPr>
              <w:pStyle w:val="Tabelle"/>
            </w:pPr>
          </w:p>
        </w:tc>
        <w:tc>
          <w:tcPr>
            <w:tcW w:w="4667" w:type="dxa"/>
          </w:tcPr>
          <w:p w:rsidR="00286C99" w:rsidRDefault="00286C99">
            <w:pPr>
              <w:pStyle w:val="Tabelle"/>
            </w:pPr>
          </w:p>
        </w:tc>
      </w:tr>
      <w:tr w:rsidR="00286C99">
        <w:trPr>
          <w:tblHeader/>
        </w:trPr>
        <w:tc>
          <w:tcPr>
            <w:tcW w:w="1063" w:type="dxa"/>
          </w:tcPr>
          <w:p w:rsidR="00286C99" w:rsidRDefault="00286C99">
            <w:pPr>
              <w:pStyle w:val="Tabelle"/>
            </w:pPr>
          </w:p>
        </w:tc>
        <w:tc>
          <w:tcPr>
            <w:tcW w:w="1417" w:type="dxa"/>
          </w:tcPr>
          <w:p w:rsidR="00286C99" w:rsidRDefault="00286C99">
            <w:pPr>
              <w:pStyle w:val="Tabelle"/>
            </w:pPr>
          </w:p>
        </w:tc>
        <w:tc>
          <w:tcPr>
            <w:tcW w:w="2630" w:type="dxa"/>
          </w:tcPr>
          <w:p w:rsidR="00286C99" w:rsidRDefault="00286C99">
            <w:pPr>
              <w:pStyle w:val="Tabelle"/>
            </w:pPr>
          </w:p>
        </w:tc>
        <w:tc>
          <w:tcPr>
            <w:tcW w:w="4667" w:type="dxa"/>
          </w:tcPr>
          <w:p w:rsidR="00286C99" w:rsidRDefault="00286C99">
            <w:pPr>
              <w:pStyle w:val="Tabelle"/>
            </w:pPr>
          </w:p>
        </w:tc>
      </w:tr>
      <w:tr w:rsidR="00286C99">
        <w:trPr>
          <w:tblHeader/>
        </w:trPr>
        <w:tc>
          <w:tcPr>
            <w:tcW w:w="1063" w:type="dxa"/>
          </w:tcPr>
          <w:p w:rsidR="00286C99" w:rsidRDefault="00286C99">
            <w:pPr>
              <w:pStyle w:val="Tabelle"/>
            </w:pPr>
          </w:p>
        </w:tc>
        <w:tc>
          <w:tcPr>
            <w:tcW w:w="1417" w:type="dxa"/>
          </w:tcPr>
          <w:p w:rsidR="00286C99" w:rsidRDefault="00286C99">
            <w:pPr>
              <w:pStyle w:val="Tabelle"/>
            </w:pPr>
          </w:p>
        </w:tc>
        <w:tc>
          <w:tcPr>
            <w:tcW w:w="2630" w:type="dxa"/>
          </w:tcPr>
          <w:p w:rsidR="00286C99" w:rsidRDefault="00286C99">
            <w:pPr>
              <w:pStyle w:val="Tabelle"/>
            </w:pPr>
          </w:p>
        </w:tc>
        <w:tc>
          <w:tcPr>
            <w:tcW w:w="4667" w:type="dxa"/>
          </w:tcPr>
          <w:p w:rsidR="00286C99" w:rsidRDefault="00286C99">
            <w:pPr>
              <w:pStyle w:val="Tabelle"/>
            </w:pPr>
          </w:p>
        </w:tc>
      </w:tr>
    </w:tbl>
    <w:p w:rsidR="00286C99" w:rsidRDefault="00286C99"/>
    <w:p w:rsidR="00286C99" w:rsidRDefault="00286C99" w:rsidP="00286C99">
      <w:pPr>
        <w:outlineLvl w:val="0"/>
        <w:rPr>
          <w:b/>
          <w:bCs/>
          <w:sz w:val="28"/>
          <w:szCs w:val="28"/>
        </w:rPr>
      </w:pPr>
      <w:r>
        <w:rPr>
          <w:b/>
          <w:bCs/>
          <w:sz w:val="28"/>
          <w:szCs w:val="28"/>
        </w:rPr>
        <w:t>Basisdokumente</w:t>
      </w:r>
    </w:p>
    <w:p w:rsidR="00286C99" w:rsidRDefault="00286C9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6"/>
        <w:gridCol w:w="7220"/>
      </w:tblGrid>
      <w:tr w:rsidR="00286C99">
        <w:tc>
          <w:tcPr>
            <w:tcW w:w="2055" w:type="dxa"/>
          </w:tcPr>
          <w:p w:rsidR="00286C99" w:rsidRDefault="00286C99">
            <w:pPr>
              <w:pStyle w:val="Tabelle"/>
              <w:rPr>
                <w:b/>
                <w:bCs/>
              </w:rPr>
            </w:pPr>
            <w:r>
              <w:rPr>
                <w:b/>
                <w:bCs/>
              </w:rPr>
              <w:t>Dokument</w:t>
            </w:r>
          </w:p>
        </w:tc>
        <w:tc>
          <w:tcPr>
            <w:tcW w:w="7722" w:type="dxa"/>
          </w:tcPr>
          <w:p w:rsidR="00286C99" w:rsidRDefault="00286C99">
            <w:pPr>
              <w:pStyle w:val="Tabelle"/>
              <w:rPr>
                <w:b/>
                <w:bCs/>
              </w:rPr>
            </w:pPr>
            <w:r>
              <w:rPr>
                <w:b/>
                <w:bCs/>
              </w:rPr>
              <w:t>Beschreibung</w:t>
            </w:r>
          </w:p>
        </w:tc>
      </w:tr>
      <w:tr w:rsidR="00286C99">
        <w:tc>
          <w:tcPr>
            <w:tcW w:w="2055" w:type="dxa"/>
          </w:tcPr>
          <w:p w:rsidR="00286C99" w:rsidRDefault="00286C99">
            <w:pPr>
              <w:pStyle w:val="Tabelle"/>
            </w:pPr>
          </w:p>
        </w:tc>
        <w:tc>
          <w:tcPr>
            <w:tcW w:w="7722" w:type="dxa"/>
          </w:tcPr>
          <w:p w:rsidR="00286C99" w:rsidRDefault="00286C99">
            <w:pPr>
              <w:pStyle w:val="Tabelle"/>
            </w:pPr>
          </w:p>
        </w:tc>
      </w:tr>
      <w:tr w:rsidR="00286C99">
        <w:tc>
          <w:tcPr>
            <w:tcW w:w="2055" w:type="dxa"/>
          </w:tcPr>
          <w:p w:rsidR="00286C99" w:rsidRDefault="00286C99">
            <w:pPr>
              <w:pStyle w:val="Tabelle"/>
            </w:pPr>
          </w:p>
        </w:tc>
        <w:tc>
          <w:tcPr>
            <w:tcW w:w="7722" w:type="dxa"/>
          </w:tcPr>
          <w:p w:rsidR="00286C99" w:rsidRDefault="00286C99">
            <w:pPr>
              <w:pStyle w:val="Tabelle"/>
            </w:pPr>
          </w:p>
        </w:tc>
      </w:tr>
    </w:tbl>
    <w:p w:rsidR="003D4092" w:rsidRDefault="00286C99">
      <w:pPr>
        <w:pStyle w:val="Verzeichnis1"/>
        <w:tabs>
          <w:tab w:val="left" w:pos="421"/>
          <w:tab w:val="right" w:leader="dot" w:pos="9056"/>
        </w:tabs>
        <w:rPr>
          <w:ins w:id="1" w:author="Gernot Starke" w:date="2012-01-14T11:18:00Z"/>
          <w:b w:val="0"/>
          <w:sz w:val="28"/>
        </w:rPr>
      </w:pPr>
      <w:r>
        <w:br w:type="page"/>
      </w:r>
      <w:r w:rsidRPr="002D7FEA">
        <w:rPr>
          <w:b w:val="0"/>
          <w:sz w:val="28"/>
        </w:rPr>
        <w:lastRenderedPageBreak/>
        <w:t>Inhaltsverzeichnis</w:t>
      </w:r>
    </w:p>
    <w:bookmarkStart w:id="2" w:name="OLE_LINK17"/>
    <w:bookmarkStart w:id="3" w:name="OLE_LINK18"/>
    <w:p w:rsidR="003D4092" w:rsidRDefault="00DA17DD">
      <w:pPr>
        <w:pStyle w:val="Verzeichnis1"/>
        <w:tabs>
          <w:tab w:val="left" w:pos="421"/>
          <w:tab w:val="right" w:leader="dot" w:pos="9056"/>
        </w:tabs>
        <w:rPr>
          <w:rFonts w:eastAsiaTheme="minorEastAsia" w:cstheme="minorBidi"/>
          <w:b w:val="0"/>
          <w:caps w:val="0"/>
          <w:noProof/>
          <w:sz w:val="24"/>
          <w:szCs w:val="24"/>
          <w:lang w:eastAsia="ja-JP"/>
        </w:rPr>
      </w:pPr>
      <w:r>
        <w:rPr>
          <w:b w:val="0"/>
          <w:sz w:val="28"/>
        </w:rPr>
        <w:fldChar w:fldCharType="begin"/>
      </w:r>
      <w:r w:rsidR="00BF38D2">
        <w:rPr>
          <w:b w:val="0"/>
          <w:sz w:val="28"/>
        </w:rPr>
        <w:instrText xml:space="preserve"> TOC \o "1-2" </w:instrText>
      </w:r>
      <w:r>
        <w:rPr>
          <w:b w:val="0"/>
          <w:sz w:val="28"/>
        </w:rPr>
        <w:fldChar w:fldCharType="separate"/>
      </w:r>
      <w:r w:rsidR="003D4092">
        <w:rPr>
          <w:noProof/>
        </w:rPr>
        <w:t>1.</w:t>
      </w:r>
      <w:r w:rsidR="003D4092">
        <w:rPr>
          <w:rFonts w:eastAsiaTheme="minorEastAsia" w:cstheme="minorBidi"/>
          <w:b w:val="0"/>
          <w:caps w:val="0"/>
          <w:noProof/>
          <w:sz w:val="24"/>
          <w:szCs w:val="24"/>
          <w:lang w:eastAsia="ja-JP"/>
        </w:rPr>
        <w:tab/>
      </w:r>
      <w:r w:rsidR="003D4092">
        <w:rPr>
          <w:noProof/>
        </w:rPr>
        <w:t>Einführung und Ziele</w:t>
      </w:r>
      <w:r w:rsidR="003D4092">
        <w:rPr>
          <w:noProof/>
        </w:rPr>
        <w:tab/>
      </w:r>
      <w:r w:rsidR="004F5ED3">
        <w:rPr>
          <w:noProof/>
        </w:rPr>
        <w:t>4</w:t>
      </w:r>
    </w:p>
    <w:p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1.1</w:t>
      </w:r>
      <w:r>
        <w:rPr>
          <w:rFonts w:eastAsiaTheme="minorEastAsia" w:cstheme="minorBidi"/>
          <w:smallCaps w:val="0"/>
          <w:noProof/>
          <w:sz w:val="24"/>
          <w:szCs w:val="24"/>
          <w:lang w:eastAsia="ja-JP"/>
        </w:rPr>
        <w:tab/>
      </w:r>
      <w:r>
        <w:rPr>
          <w:noProof/>
        </w:rPr>
        <w:t>Aufgabenstellung</w:t>
      </w:r>
      <w:r>
        <w:rPr>
          <w:noProof/>
        </w:rPr>
        <w:tab/>
      </w:r>
      <w:r w:rsidR="004F5ED3">
        <w:rPr>
          <w:noProof/>
        </w:rPr>
        <w:t>4</w:t>
      </w:r>
    </w:p>
    <w:p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1.2</w:t>
      </w:r>
      <w:r>
        <w:rPr>
          <w:rFonts w:eastAsiaTheme="minorEastAsia" w:cstheme="minorBidi"/>
          <w:smallCaps w:val="0"/>
          <w:noProof/>
          <w:sz w:val="24"/>
          <w:szCs w:val="24"/>
          <w:lang w:eastAsia="ja-JP"/>
        </w:rPr>
        <w:tab/>
      </w:r>
      <w:r>
        <w:rPr>
          <w:noProof/>
        </w:rPr>
        <w:t>Qualitätsziele</w:t>
      </w:r>
      <w:r>
        <w:rPr>
          <w:noProof/>
        </w:rPr>
        <w:tab/>
      </w:r>
      <w:r w:rsidR="004F5ED3">
        <w:rPr>
          <w:noProof/>
        </w:rPr>
        <w:t>4</w:t>
      </w:r>
    </w:p>
    <w:p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1.3</w:t>
      </w:r>
      <w:r>
        <w:rPr>
          <w:rFonts w:eastAsiaTheme="minorEastAsia" w:cstheme="minorBidi"/>
          <w:smallCaps w:val="0"/>
          <w:noProof/>
          <w:sz w:val="24"/>
          <w:szCs w:val="24"/>
          <w:lang w:eastAsia="ja-JP"/>
        </w:rPr>
        <w:tab/>
      </w:r>
      <w:r>
        <w:rPr>
          <w:noProof/>
        </w:rPr>
        <w:t>Stakeholder</w:t>
      </w:r>
      <w:r>
        <w:rPr>
          <w:noProof/>
        </w:rPr>
        <w:tab/>
      </w:r>
      <w:r w:rsidR="004F5ED3">
        <w:rPr>
          <w:noProof/>
        </w:rPr>
        <w:t>4</w:t>
      </w:r>
    </w:p>
    <w:p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2.</w:t>
      </w:r>
      <w:r>
        <w:rPr>
          <w:rFonts w:eastAsiaTheme="minorEastAsia" w:cstheme="minorBidi"/>
          <w:b w:val="0"/>
          <w:caps w:val="0"/>
          <w:noProof/>
          <w:sz w:val="24"/>
          <w:szCs w:val="24"/>
          <w:lang w:eastAsia="ja-JP"/>
        </w:rPr>
        <w:tab/>
      </w:r>
      <w:r>
        <w:rPr>
          <w:noProof/>
        </w:rPr>
        <w:t>Randbedingungen</w:t>
      </w:r>
      <w:r>
        <w:rPr>
          <w:noProof/>
        </w:rPr>
        <w:tab/>
      </w:r>
      <w:r w:rsidR="004F5ED3">
        <w:rPr>
          <w:noProof/>
        </w:rPr>
        <w:t>4</w:t>
      </w:r>
    </w:p>
    <w:p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2.1</w:t>
      </w:r>
      <w:r>
        <w:rPr>
          <w:rFonts w:eastAsiaTheme="minorEastAsia" w:cstheme="minorBidi"/>
          <w:smallCaps w:val="0"/>
          <w:noProof/>
          <w:sz w:val="24"/>
          <w:szCs w:val="24"/>
          <w:lang w:eastAsia="ja-JP"/>
        </w:rPr>
        <w:tab/>
      </w:r>
      <w:r>
        <w:rPr>
          <w:noProof/>
        </w:rPr>
        <w:t>Technische Randbedingungen</w:t>
      </w:r>
      <w:r>
        <w:rPr>
          <w:noProof/>
        </w:rPr>
        <w:tab/>
      </w:r>
      <w:r w:rsidR="004F5ED3">
        <w:rPr>
          <w:noProof/>
        </w:rPr>
        <w:t>4</w:t>
      </w:r>
    </w:p>
    <w:p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2.</w:t>
      </w:r>
      <w:r w:rsidR="009950B4">
        <w:rPr>
          <w:noProof/>
        </w:rPr>
        <w:t>2</w:t>
      </w:r>
      <w:r>
        <w:rPr>
          <w:rFonts w:eastAsiaTheme="minorEastAsia" w:cstheme="minorBidi"/>
          <w:smallCaps w:val="0"/>
          <w:noProof/>
          <w:sz w:val="24"/>
          <w:szCs w:val="24"/>
          <w:lang w:eastAsia="ja-JP"/>
        </w:rPr>
        <w:tab/>
      </w:r>
      <w:r>
        <w:rPr>
          <w:noProof/>
        </w:rPr>
        <w:t>Konventionen</w:t>
      </w:r>
      <w:r>
        <w:rPr>
          <w:noProof/>
        </w:rPr>
        <w:tab/>
      </w:r>
      <w:r w:rsidR="004F5ED3">
        <w:rPr>
          <w:noProof/>
        </w:rPr>
        <w:t>5</w:t>
      </w:r>
    </w:p>
    <w:p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3.</w:t>
      </w:r>
      <w:r>
        <w:rPr>
          <w:rFonts w:eastAsiaTheme="minorEastAsia" w:cstheme="minorBidi"/>
          <w:b w:val="0"/>
          <w:caps w:val="0"/>
          <w:noProof/>
          <w:sz w:val="24"/>
          <w:szCs w:val="24"/>
          <w:lang w:eastAsia="ja-JP"/>
        </w:rPr>
        <w:tab/>
      </w:r>
      <w:r>
        <w:rPr>
          <w:noProof/>
        </w:rPr>
        <w:t>Kontextabgrenzung</w:t>
      </w:r>
      <w:r>
        <w:rPr>
          <w:noProof/>
        </w:rPr>
        <w:tab/>
      </w:r>
      <w:r w:rsidR="004F5ED3">
        <w:rPr>
          <w:noProof/>
        </w:rPr>
        <w:t>5</w:t>
      </w:r>
    </w:p>
    <w:p w:rsidR="003D4092" w:rsidRDefault="003D4092">
      <w:pPr>
        <w:pStyle w:val="Verzeichnis2"/>
        <w:tabs>
          <w:tab w:val="left" w:pos="749"/>
          <w:tab w:val="right" w:leader="dot" w:pos="9056"/>
        </w:tabs>
        <w:rPr>
          <w:rFonts w:eastAsiaTheme="minorEastAsia" w:cstheme="minorBidi"/>
          <w:smallCaps w:val="0"/>
          <w:noProof/>
          <w:sz w:val="24"/>
          <w:szCs w:val="24"/>
          <w:lang w:eastAsia="ja-JP"/>
        </w:rPr>
      </w:pPr>
      <w:r>
        <w:rPr>
          <w:noProof/>
        </w:rPr>
        <w:t>3.1</w:t>
      </w:r>
      <w:r>
        <w:rPr>
          <w:rFonts w:eastAsiaTheme="minorEastAsia" w:cstheme="minorBidi"/>
          <w:smallCaps w:val="0"/>
          <w:noProof/>
          <w:sz w:val="24"/>
          <w:szCs w:val="24"/>
          <w:lang w:eastAsia="ja-JP"/>
        </w:rPr>
        <w:tab/>
      </w:r>
      <w:r>
        <w:rPr>
          <w:noProof/>
        </w:rPr>
        <w:t>Fachlicher Kontext</w:t>
      </w:r>
      <w:r>
        <w:rPr>
          <w:noProof/>
        </w:rPr>
        <w:tab/>
      </w:r>
      <w:r w:rsidR="004F5ED3">
        <w:rPr>
          <w:noProof/>
        </w:rPr>
        <w:t>5</w:t>
      </w:r>
    </w:p>
    <w:p w:rsidR="003D4092" w:rsidRDefault="003D4092">
      <w:pPr>
        <w:pStyle w:val="Verzeichnis2"/>
        <w:tabs>
          <w:tab w:val="left" w:pos="749"/>
          <w:tab w:val="right" w:leader="dot" w:pos="9056"/>
        </w:tabs>
        <w:rPr>
          <w:noProof/>
        </w:rPr>
      </w:pPr>
      <w:r>
        <w:rPr>
          <w:noProof/>
        </w:rPr>
        <w:t>3.2</w:t>
      </w:r>
      <w:r>
        <w:rPr>
          <w:rFonts w:eastAsiaTheme="minorEastAsia" w:cstheme="minorBidi"/>
          <w:smallCaps w:val="0"/>
          <w:noProof/>
          <w:sz w:val="24"/>
          <w:szCs w:val="24"/>
          <w:lang w:eastAsia="ja-JP"/>
        </w:rPr>
        <w:tab/>
      </w:r>
      <w:r>
        <w:rPr>
          <w:noProof/>
        </w:rPr>
        <w:t>Technischer- oder Verteilungskontext</w:t>
      </w:r>
      <w:r>
        <w:rPr>
          <w:noProof/>
        </w:rPr>
        <w:tab/>
      </w:r>
      <w:r w:rsidR="004F5ED3">
        <w:rPr>
          <w:noProof/>
        </w:rPr>
        <w:t>5</w:t>
      </w:r>
    </w:p>
    <w:p w:rsidR="006362DA" w:rsidRPr="006362DA" w:rsidRDefault="006362DA" w:rsidP="006362DA">
      <w:pPr>
        <w:ind w:left="220"/>
        <w:rPr>
          <w:rFonts w:asciiTheme="minorHAnsi" w:eastAsiaTheme="minorEastAsia" w:hAnsiTheme="minorHAnsi"/>
        </w:rPr>
      </w:pPr>
      <w:r w:rsidRPr="006362DA">
        <w:rPr>
          <w:rFonts w:asciiTheme="minorHAnsi" w:eastAsiaTheme="minorEastAsia" w:hAnsiTheme="minorHAnsi"/>
        </w:rPr>
        <w:t xml:space="preserve">3.3    </w:t>
      </w:r>
      <w:r w:rsidR="009A25F6">
        <w:rPr>
          <w:rFonts w:asciiTheme="minorHAnsi" w:eastAsiaTheme="minorEastAsia" w:hAnsiTheme="minorHAnsi"/>
        </w:rPr>
        <w:t xml:space="preserve"> </w:t>
      </w:r>
      <w:r w:rsidRPr="006362DA">
        <w:rPr>
          <w:rFonts w:asciiTheme="minorHAnsi" w:eastAsiaTheme="minorEastAsia" w:hAnsiTheme="minorHAnsi"/>
        </w:rPr>
        <w:t>Externe Schnittstellen………………………………………………</w:t>
      </w:r>
      <w:r>
        <w:rPr>
          <w:rFonts w:asciiTheme="minorHAnsi" w:eastAsiaTheme="minorEastAsia" w:hAnsiTheme="minorHAnsi"/>
        </w:rPr>
        <w:t>………………………</w:t>
      </w:r>
      <w:r w:rsidR="009A25F6">
        <w:rPr>
          <w:rFonts w:asciiTheme="minorHAnsi" w:eastAsiaTheme="minorEastAsia" w:hAnsiTheme="minorHAnsi"/>
        </w:rPr>
        <w:t>..</w:t>
      </w:r>
      <w:r w:rsidRPr="006362DA">
        <w:rPr>
          <w:rFonts w:asciiTheme="minorHAnsi" w:eastAsiaTheme="minorEastAsia" w:hAnsiTheme="minorHAnsi"/>
        </w:rPr>
        <w:t>……………………….</w:t>
      </w:r>
      <w:r w:rsidR="004F5ED3">
        <w:rPr>
          <w:rFonts w:asciiTheme="minorHAnsi" w:eastAsiaTheme="minorEastAsia" w:hAnsiTheme="minorHAnsi"/>
        </w:rPr>
        <w:t>5</w:t>
      </w:r>
    </w:p>
    <w:p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4.</w:t>
      </w:r>
      <w:r>
        <w:rPr>
          <w:rFonts w:eastAsiaTheme="minorEastAsia" w:cstheme="minorBidi"/>
          <w:b w:val="0"/>
          <w:caps w:val="0"/>
          <w:noProof/>
          <w:sz w:val="24"/>
          <w:szCs w:val="24"/>
          <w:lang w:eastAsia="ja-JP"/>
        </w:rPr>
        <w:tab/>
      </w:r>
      <w:r>
        <w:rPr>
          <w:noProof/>
        </w:rPr>
        <w:t>Lösungsstrategie</w:t>
      </w:r>
      <w:r w:rsidR="006362DA">
        <w:rPr>
          <w:noProof/>
        </w:rPr>
        <w:t xml:space="preserve"> und Entwurfsentscheidungen ………………………………………….</w:t>
      </w:r>
      <w:r w:rsidR="004F5ED3">
        <w:rPr>
          <w:noProof/>
        </w:rPr>
        <w:t>5</w:t>
      </w:r>
    </w:p>
    <w:p w:rsidR="003D4092" w:rsidRDefault="003D4092">
      <w:pPr>
        <w:pStyle w:val="Verzeichnis1"/>
        <w:tabs>
          <w:tab w:val="left" w:pos="421"/>
          <w:tab w:val="right" w:leader="dot" w:pos="9056"/>
        </w:tabs>
        <w:rPr>
          <w:rFonts w:eastAsiaTheme="minorEastAsia" w:cstheme="minorBidi"/>
          <w:b w:val="0"/>
          <w:caps w:val="0"/>
          <w:noProof/>
          <w:sz w:val="24"/>
          <w:szCs w:val="24"/>
          <w:lang w:eastAsia="ja-JP"/>
        </w:rPr>
      </w:pPr>
      <w:r>
        <w:rPr>
          <w:noProof/>
        </w:rPr>
        <w:t>5.</w:t>
      </w:r>
      <w:r>
        <w:rPr>
          <w:rFonts w:eastAsiaTheme="minorEastAsia" w:cstheme="minorBidi"/>
          <w:b w:val="0"/>
          <w:caps w:val="0"/>
          <w:noProof/>
          <w:sz w:val="24"/>
          <w:szCs w:val="24"/>
          <w:lang w:eastAsia="ja-JP"/>
        </w:rPr>
        <w:tab/>
      </w:r>
      <w:r>
        <w:rPr>
          <w:noProof/>
        </w:rPr>
        <w:t>Bausteinsicht</w:t>
      </w:r>
      <w:r>
        <w:rPr>
          <w:noProof/>
        </w:rPr>
        <w:tab/>
      </w:r>
      <w:r w:rsidR="004F5ED3">
        <w:rPr>
          <w:noProof/>
        </w:rPr>
        <w:t>5</w:t>
      </w:r>
    </w:p>
    <w:p w:rsidR="003D4092" w:rsidRPr="004F5ED3" w:rsidRDefault="003D4092" w:rsidP="004F5ED3">
      <w:pPr>
        <w:pStyle w:val="Verzeichnis1"/>
        <w:tabs>
          <w:tab w:val="left" w:pos="421"/>
          <w:tab w:val="right" w:leader="dot" w:pos="9056"/>
        </w:tabs>
        <w:rPr>
          <w:rFonts w:eastAsiaTheme="minorEastAsia" w:cstheme="minorBidi"/>
          <w:b w:val="0"/>
          <w:caps w:val="0"/>
          <w:noProof/>
          <w:sz w:val="24"/>
          <w:szCs w:val="24"/>
          <w:lang w:eastAsia="ja-JP"/>
        </w:rPr>
      </w:pPr>
      <w:r>
        <w:rPr>
          <w:noProof/>
        </w:rPr>
        <w:t>6.</w:t>
      </w:r>
      <w:r>
        <w:rPr>
          <w:rFonts w:eastAsiaTheme="minorEastAsia" w:cstheme="minorBidi"/>
          <w:b w:val="0"/>
          <w:caps w:val="0"/>
          <w:noProof/>
          <w:sz w:val="24"/>
          <w:szCs w:val="24"/>
          <w:lang w:eastAsia="ja-JP"/>
        </w:rPr>
        <w:tab/>
      </w:r>
      <w:r>
        <w:rPr>
          <w:noProof/>
        </w:rPr>
        <w:t>Laufzeitsicht</w:t>
      </w:r>
      <w:r>
        <w:rPr>
          <w:noProof/>
        </w:rPr>
        <w:tab/>
      </w:r>
      <w:r w:rsidR="00461583">
        <w:rPr>
          <w:noProof/>
        </w:rPr>
        <w:t>6</w:t>
      </w:r>
    </w:p>
    <w:p w:rsidR="003D4092" w:rsidRDefault="004F5ED3">
      <w:pPr>
        <w:pStyle w:val="Verzeichnis1"/>
        <w:tabs>
          <w:tab w:val="left" w:pos="421"/>
          <w:tab w:val="right" w:leader="dot" w:pos="9056"/>
        </w:tabs>
        <w:rPr>
          <w:rFonts w:eastAsiaTheme="minorEastAsia" w:cstheme="minorBidi"/>
          <w:b w:val="0"/>
          <w:caps w:val="0"/>
          <w:noProof/>
          <w:sz w:val="24"/>
          <w:szCs w:val="24"/>
          <w:lang w:eastAsia="ja-JP"/>
        </w:rPr>
      </w:pPr>
      <w:r>
        <w:rPr>
          <w:noProof/>
        </w:rPr>
        <w:t>7</w:t>
      </w:r>
      <w:r w:rsidR="003D4092">
        <w:rPr>
          <w:noProof/>
        </w:rPr>
        <w:t>.</w:t>
      </w:r>
      <w:r w:rsidR="003D4092">
        <w:rPr>
          <w:rFonts w:eastAsiaTheme="minorEastAsia" w:cstheme="minorBidi"/>
          <w:b w:val="0"/>
          <w:caps w:val="0"/>
          <w:noProof/>
          <w:sz w:val="24"/>
          <w:szCs w:val="24"/>
          <w:lang w:eastAsia="ja-JP"/>
        </w:rPr>
        <w:tab/>
      </w:r>
      <w:r w:rsidR="003D4092">
        <w:rPr>
          <w:noProof/>
        </w:rPr>
        <w:t>Konzepte</w:t>
      </w:r>
      <w:r w:rsidR="003D4092">
        <w:rPr>
          <w:noProof/>
        </w:rPr>
        <w:tab/>
      </w:r>
      <w:r>
        <w:rPr>
          <w:noProof/>
        </w:rPr>
        <w:t>6</w:t>
      </w:r>
    </w:p>
    <w:p w:rsidR="003D4092" w:rsidRDefault="004F5ED3">
      <w:pPr>
        <w:pStyle w:val="Verzeichnis2"/>
        <w:tabs>
          <w:tab w:val="left" w:pos="749"/>
          <w:tab w:val="right" w:leader="dot" w:pos="9056"/>
        </w:tabs>
        <w:rPr>
          <w:rFonts w:eastAsiaTheme="minorEastAsia" w:cstheme="minorBidi"/>
          <w:smallCaps w:val="0"/>
          <w:noProof/>
          <w:sz w:val="24"/>
          <w:szCs w:val="24"/>
          <w:lang w:eastAsia="ja-JP"/>
        </w:rPr>
      </w:pPr>
      <w:r>
        <w:rPr>
          <w:noProof/>
        </w:rPr>
        <w:t>7</w:t>
      </w:r>
      <w:r w:rsidR="003D4092">
        <w:rPr>
          <w:noProof/>
        </w:rPr>
        <w:t>.1</w:t>
      </w:r>
      <w:r w:rsidR="003D4092">
        <w:rPr>
          <w:rFonts w:eastAsiaTheme="minorEastAsia" w:cstheme="minorBidi"/>
          <w:smallCaps w:val="0"/>
          <w:noProof/>
          <w:sz w:val="24"/>
          <w:szCs w:val="24"/>
          <w:lang w:eastAsia="ja-JP"/>
        </w:rPr>
        <w:tab/>
      </w:r>
      <w:r w:rsidR="003D4092">
        <w:rPr>
          <w:noProof/>
        </w:rPr>
        <w:t>Fachliche Strukturen und Modelle</w:t>
      </w:r>
      <w:r w:rsidR="003D4092">
        <w:rPr>
          <w:noProof/>
        </w:rPr>
        <w:tab/>
      </w:r>
      <w:r>
        <w:rPr>
          <w:noProof/>
        </w:rPr>
        <w:t>6</w:t>
      </w:r>
    </w:p>
    <w:p w:rsidR="003D4092" w:rsidRDefault="004F5ED3">
      <w:pPr>
        <w:pStyle w:val="Verzeichnis2"/>
        <w:tabs>
          <w:tab w:val="left" w:pos="749"/>
          <w:tab w:val="right" w:leader="dot" w:pos="9056"/>
        </w:tabs>
        <w:rPr>
          <w:rFonts w:eastAsiaTheme="minorEastAsia" w:cstheme="minorBidi"/>
          <w:smallCaps w:val="0"/>
          <w:noProof/>
          <w:sz w:val="24"/>
          <w:szCs w:val="24"/>
          <w:lang w:eastAsia="ja-JP"/>
        </w:rPr>
      </w:pPr>
      <w:r>
        <w:rPr>
          <w:noProof/>
        </w:rPr>
        <w:t>7</w:t>
      </w:r>
      <w:r w:rsidR="003D4092">
        <w:rPr>
          <w:noProof/>
        </w:rPr>
        <w:t>.</w:t>
      </w:r>
      <w:r>
        <w:rPr>
          <w:noProof/>
        </w:rPr>
        <w:t>2</w:t>
      </w:r>
      <w:r w:rsidR="003D4092">
        <w:rPr>
          <w:rFonts w:eastAsiaTheme="minorEastAsia" w:cstheme="minorBidi"/>
          <w:smallCaps w:val="0"/>
          <w:noProof/>
          <w:sz w:val="24"/>
          <w:szCs w:val="24"/>
          <w:lang w:eastAsia="ja-JP"/>
        </w:rPr>
        <w:tab/>
      </w:r>
      <w:r w:rsidR="003D4092">
        <w:rPr>
          <w:noProof/>
        </w:rPr>
        <w:t>Persistenz</w:t>
      </w:r>
      <w:r w:rsidR="003D4092">
        <w:rPr>
          <w:noProof/>
        </w:rPr>
        <w:tab/>
      </w:r>
      <w:r>
        <w:rPr>
          <w:noProof/>
        </w:rPr>
        <w:t>6</w:t>
      </w:r>
    </w:p>
    <w:p w:rsidR="003D4092" w:rsidRDefault="004F5ED3">
      <w:pPr>
        <w:pStyle w:val="Verzeichnis2"/>
        <w:tabs>
          <w:tab w:val="left" w:pos="749"/>
          <w:tab w:val="right" w:leader="dot" w:pos="9056"/>
        </w:tabs>
        <w:rPr>
          <w:rFonts w:eastAsiaTheme="minorEastAsia" w:cstheme="minorBidi"/>
          <w:smallCaps w:val="0"/>
          <w:noProof/>
          <w:sz w:val="24"/>
          <w:szCs w:val="24"/>
          <w:lang w:eastAsia="ja-JP"/>
        </w:rPr>
      </w:pPr>
      <w:r>
        <w:rPr>
          <w:noProof/>
        </w:rPr>
        <w:t>7</w:t>
      </w:r>
      <w:r w:rsidR="003D4092">
        <w:rPr>
          <w:noProof/>
        </w:rPr>
        <w:t>.4</w:t>
      </w:r>
      <w:r w:rsidR="003D4092">
        <w:rPr>
          <w:rFonts w:eastAsiaTheme="minorEastAsia" w:cstheme="minorBidi"/>
          <w:smallCaps w:val="0"/>
          <w:noProof/>
          <w:sz w:val="24"/>
          <w:szCs w:val="24"/>
          <w:lang w:eastAsia="ja-JP"/>
        </w:rPr>
        <w:tab/>
      </w:r>
      <w:r w:rsidR="003D4092">
        <w:rPr>
          <w:noProof/>
        </w:rPr>
        <w:t>Benutzungsoberfläche</w:t>
      </w:r>
      <w:r w:rsidR="003D4092">
        <w:rPr>
          <w:noProof/>
        </w:rPr>
        <w:tab/>
      </w:r>
      <w:r>
        <w:rPr>
          <w:noProof/>
        </w:rPr>
        <w:t>6</w:t>
      </w:r>
    </w:p>
    <w:p w:rsidR="003D4092" w:rsidRDefault="004F5ED3">
      <w:pPr>
        <w:pStyle w:val="Verzeichnis2"/>
        <w:tabs>
          <w:tab w:val="left" w:pos="749"/>
          <w:tab w:val="right" w:leader="dot" w:pos="9056"/>
        </w:tabs>
        <w:rPr>
          <w:rFonts w:eastAsiaTheme="minorEastAsia" w:cstheme="minorBidi"/>
          <w:smallCaps w:val="0"/>
          <w:noProof/>
          <w:sz w:val="24"/>
          <w:szCs w:val="24"/>
          <w:lang w:eastAsia="ja-JP"/>
        </w:rPr>
      </w:pPr>
      <w:r>
        <w:rPr>
          <w:noProof/>
        </w:rPr>
        <w:t>7</w:t>
      </w:r>
      <w:r w:rsidR="003D4092">
        <w:rPr>
          <w:noProof/>
        </w:rPr>
        <w:t>.5</w:t>
      </w:r>
      <w:r w:rsidR="003D4092">
        <w:rPr>
          <w:rFonts w:eastAsiaTheme="minorEastAsia" w:cstheme="minorBidi"/>
          <w:smallCaps w:val="0"/>
          <w:noProof/>
          <w:sz w:val="24"/>
          <w:szCs w:val="24"/>
          <w:lang w:eastAsia="ja-JP"/>
        </w:rPr>
        <w:tab/>
      </w:r>
      <w:r w:rsidR="003D4092">
        <w:rPr>
          <w:noProof/>
        </w:rPr>
        <w:t>Ergonomie</w:t>
      </w:r>
      <w:r w:rsidR="003D4092">
        <w:rPr>
          <w:noProof/>
        </w:rPr>
        <w:tab/>
      </w:r>
      <w:r>
        <w:rPr>
          <w:noProof/>
        </w:rPr>
        <w:t>6</w:t>
      </w:r>
    </w:p>
    <w:p w:rsidR="003D4092" w:rsidRDefault="004F5ED3">
      <w:pPr>
        <w:pStyle w:val="Verzeichnis2"/>
        <w:tabs>
          <w:tab w:val="left" w:pos="749"/>
          <w:tab w:val="right" w:leader="dot" w:pos="9056"/>
        </w:tabs>
        <w:rPr>
          <w:rFonts w:eastAsiaTheme="minorEastAsia" w:cstheme="minorBidi"/>
          <w:smallCaps w:val="0"/>
          <w:noProof/>
          <w:sz w:val="24"/>
          <w:szCs w:val="24"/>
          <w:lang w:eastAsia="ja-JP"/>
        </w:rPr>
      </w:pPr>
      <w:r>
        <w:rPr>
          <w:noProof/>
        </w:rPr>
        <w:t>7</w:t>
      </w:r>
      <w:r w:rsidR="003D4092">
        <w:rPr>
          <w:noProof/>
        </w:rPr>
        <w:t>.</w:t>
      </w:r>
      <w:r>
        <w:rPr>
          <w:noProof/>
        </w:rPr>
        <w:t>6</w:t>
      </w:r>
      <w:r w:rsidR="003D4092">
        <w:rPr>
          <w:rFonts w:eastAsiaTheme="minorEastAsia" w:cstheme="minorBidi"/>
          <w:smallCaps w:val="0"/>
          <w:noProof/>
          <w:sz w:val="24"/>
          <w:szCs w:val="24"/>
          <w:lang w:eastAsia="ja-JP"/>
        </w:rPr>
        <w:tab/>
      </w:r>
      <w:r w:rsidR="003D4092">
        <w:rPr>
          <w:noProof/>
        </w:rPr>
        <w:t>Transaktionsbehandlung</w:t>
      </w:r>
      <w:r w:rsidR="003D4092">
        <w:rPr>
          <w:noProof/>
        </w:rPr>
        <w:tab/>
      </w:r>
      <w:r>
        <w:rPr>
          <w:noProof/>
        </w:rPr>
        <w:t>6</w:t>
      </w:r>
    </w:p>
    <w:p w:rsidR="003D4092" w:rsidRDefault="004F5ED3">
      <w:pPr>
        <w:pStyle w:val="Verzeichnis2"/>
        <w:tabs>
          <w:tab w:val="left" w:pos="749"/>
          <w:tab w:val="right" w:leader="dot" w:pos="9056"/>
        </w:tabs>
        <w:rPr>
          <w:rFonts w:eastAsiaTheme="minorEastAsia" w:cstheme="minorBidi"/>
          <w:smallCaps w:val="0"/>
          <w:noProof/>
          <w:sz w:val="24"/>
          <w:szCs w:val="24"/>
          <w:lang w:eastAsia="ja-JP"/>
        </w:rPr>
      </w:pPr>
      <w:r>
        <w:rPr>
          <w:rFonts w:eastAsiaTheme="minorEastAsia" w:cstheme="minorBidi"/>
          <w:smallCaps w:val="0"/>
          <w:noProof/>
          <w:sz w:val="24"/>
          <w:szCs w:val="24"/>
          <w:lang w:eastAsia="ja-JP"/>
        </w:rPr>
        <w:t>7.7</w:t>
      </w:r>
      <w:r w:rsidR="003D4092">
        <w:rPr>
          <w:rFonts w:eastAsiaTheme="minorEastAsia" w:cstheme="minorBidi"/>
          <w:smallCaps w:val="0"/>
          <w:noProof/>
          <w:sz w:val="24"/>
          <w:szCs w:val="24"/>
          <w:lang w:eastAsia="ja-JP"/>
        </w:rPr>
        <w:tab/>
      </w:r>
      <w:r w:rsidR="003D4092">
        <w:rPr>
          <w:noProof/>
        </w:rPr>
        <w:t>Sessionbehandlung</w:t>
      </w:r>
      <w:r w:rsidR="003D4092">
        <w:rPr>
          <w:noProof/>
        </w:rPr>
        <w:tab/>
      </w:r>
      <w:r w:rsidR="00461583">
        <w:rPr>
          <w:noProof/>
        </w:rPr>
        <w:t>6</w:t>
      </w:r>
    </w:p>
    <w:p w:rsidR="003D4092" w:rsidRDefault="004F5ED3">
      <w:pPr>
        <w:pStyle w:val="Verzeichnis2"/>
        <w:tabs>
          <w:tab w:val="left" w:pos="749"/>
          <w:tab w:val="right" w:leader="dot" w:pos="9056"/>
        </w:tabs>
        <w:rPr>
          <w:rFonts w:eastAsiaTheme="minorEastAsia" w:cstheme="minorBidi"/>
          <w:smallCaps w:val="0"/>
          <w:noProof/>
          <w:sz w:val="24"/>
          <w:szCs w:val="24"/>
          <w:lang w:eastAsia="ja-JP"/>
        </w:rPr>
      </w:pPr>
      <w:r>
        <w:rPr>
          <w:rFonts w:eastAsiaTheme="minorEastAsia" w:cstheme="minorBidi"/>
          <w:smallCaps w:val="0"/>
          <w:noProof/>
          <w:sz w:val="24"/>
          <w:szCs w:val="24"/>
          <w:lang w:eastAsia="ja-JP"/>
        </w:rPr>
        <w:t>7.8</w:t>
      </w:r>
      <w:r w:rsidR="003D4092">
        <w:rPr>
          <w:rFonts w:eastAsiaTheme="minorEastAsia" w:cstheme="minorBidi"/>
          <w:smallCaps w:val="0"/>
          <w:noProof/>
          <w:sz w:val="24"/>
          <w:szCs w:val="24"/>
          <w:lang w:eastAsia="ja-JP"/>
        </w:rPr>
        <w:tab/>
      </w:r>
      <w:r w:rsidR="003D4092">
        <w:rPr>
          <w:noProof/>
        </w:rPr>
        <w:t>Sicherheit</w:t>
      </w:r>
      <w:r w:rsidR="003D4092">
        <w:rPr>
          <w:noProof/>
        </w:rPr>
        <w:tab/>
      </w:r>
      <w:r>
        <w:rPr>
          <w:noProof/>
        </w:rPr>
        <w:t>7</w:t>
      </w:r>
    </w:p>
    <w:p w:rsidR="003D4092" w:rsidRDefault="004F5ED3">
      <w:pPr>
        <w:pStyle w:val="Verzeichnis2"/>
        <w:tabs>
          <w:tab w:val="left" w:pos="871"/>
          <w:tab w:val="right" w:leader="dot" w:pos="9056"/>
        </w:tabs>
        <w:rPr>
          <w:rFonts w:eastAsiaTheme="minorEastAsia" w:cstheme="minorBidi"/>
          <w:smallCaps w:val="0"/>
          <w:noProof/>
          <w:sz w:val="24"/>
          <w:szCs w:val="24"/>
          <w:lang w:eastAsia="ja-JP"/>
        </w:rPr>
      </w:pPr>
      <w:r>
        <w:rPr>
          <w:noProof/>
        </w:rPr>
        <w:t>7.9</w:t>
      </w:r>
      <w:r w:rsidR="003D4092">
        <w:rPr>
          <w:rFonts w:eastAsiaTheme="minorEastAsia" w:cstheme="minorBidi"/>
          <w:smallCaps w:val="0"/>
          <w:noProof/>
          <w:sz w:val="24"/>
          <w:szCs w:val="24"/>
          <w:lang w:eastAsia="ja-JP"/>
        </w:rPr>
        <w:tab/>
      </w:r>
      <w:r w:rsidR="003D4092">
        <w:rPr>
          <w:noProof/>
        </w:rPr>
        <w:t>Kommunikation und Integration mit anderen IT-Systemen</w:t>
      </w:r>
      <w:r w:rsidR="003D4092">
        <w:rPr>
          <w:noProof/>
        </w:rPr>
        <w:tab/>
      </w:r>
      <w:r>
        <w:rPr>
          <w:noProof/>
        </w:rPr>
        <w:t>7</w:t>
      </w:r>
    </w:p>
    <w:p w:rsidR="003D4092" w:rsidRDefault="004F5ED3">
      <w:pPr>
        <w:pStyle w:val="Verzeichnis2"/>
        <w:tabs>
          <w:tab w:val="left" w:pos="871"/>
          <w:tab w:val="right" w:leader="dot" w:pos="9056"/>
        </w:tabs>
        <w:rPr>
          <w:rFonts w:eastAsiaTheme="minorEastAsia" w:cstheme="minorBidi"/>
          <w:smallCaps w:val="0"/>
          <w:noProof/>
          <w:sz w:val="24"/>
          <w:szCs w:val="24"/>
          <w:lang w:eastAsia="ja-JP"/>
        </w:rPr>
      </w:pPr>
      <w:r>
        <w:rPr>
          <w:noProof/>
        </w:rPr>
        <w:t>7.10</w:t>
      </w:r>
      <w:r w:rsidR="003D4092">
        <w:rPr>
          <w:rFonts w:eastAsiaTheme="minorEastAsia" w:cstheme="minorBidi"/>
          <w:smallCaps w:val="0"/>
          <w:noProof/>
          <w:sz w:val="24"/>
          <w:szCs w:val="24"/>
          <w:lang w:eastAsia="ja-JP"/>
        </w:rPr>
        <w:tab/>
      </w:r>
      <w:r w:rsidR="003D4092">
        <w:rPr>
          <w:noProof/>
        </w:rPr>
        <w:t>Verteilung</w:t>
      </w:r>
      <w:r w:rsidR="003D4092">
        <w:rPr>
          <w:noProof/>
        </w:rPr>
        <w:tab/>
      </w:r>
      <w:r>
        <w:rPr>
          <w:noProof/>
        </w:rPr>
        <w:t>7</w:t>
      </w:r>
    </w:p>
    <w:p w:rsidR="003D4092" w:rsidRDefault="004F5ED3">
      <w:pPr>
        <w:pStyle w:val="Verzeichnis2"/>
        <w:tabs>
          <w:tab w:val="left" w:pos="871"/>
          <w:tab w:val="right" w:leader="dot" w:pos="9056"/>
        </w:tabs>
        <w:rPr>
          <w:rFonts w:eastAsiaTheme="minorEastAsia" w:cstheme="minorBidi"/>
          <w:smallCaps w:val="0"/>
          <w:noProof/>
          <w:sz w:val="24"/>
          <w:szCs w:val="24"/>
          <w:lang w:eastAsia="ja-JP"/>
        </w:rPr>
      </w:pPr>
      <w:r>
        <w:rPr>
          <w:noProof/>
        </w:rPr>
        <w:t>7.11</w:t>
      </w:r>
      <w:r w:rsidR="003D4092">
        <w:rPr>
          <w:rFonts w:eastAsiaTheme="minorEastAsia" w:cstheme="minorBidi"/>
          <w:smallCaps w:val="0"/>
          <w:noProof/>
          <w:sz w:val="24"/>
          <w:szCs w:val="24"/>
          <w:lang w:eastAsia="ja-JP"/>
        </w:rPr>
        <w:tab/>
      </w:r>
      <w:r w:rsidR="003D4092">
        <w:rPr>
          <w:noProof/>
        </w:rPr>
        <w:t>Plausibilisierung und Validierung</w:t>
      </w:r>
      <w:r w:rsidR="003D4092">
        <w:rPr>
          <w:noProof/>
        </w:rPr>
        <w:tab/>
      </w:r>
      <w:r>
        <w:rPr>
          <w:noProof/>
        </w:rPr>
        <w:t>7</w:t>
      </w:r>
    </w:p>
    <w:p w:rsidR="003D4092" w:rsidRDefault="004F5ED3">
      <w:pPr>
        <w:pStyle w:val="Verzeichnis2"/>
        <w:tabs>
          <w:tab w:val="left" w:pos="871"/>
          <w:tab w:val="right" w:leader="dot" w:pos="9056"/>
        </w:tabs>
        <w:rPr>
          <w:rFonts w:eastAsiaTheme="minorEastAsia" w:cstheme="minorBidi"/>
          <w:smallCaps w:val="0"/>
          <w:noProof/>
          <w:sz w:val="24"/>
          <w:szCs w:val="24"/>
          <w:lang w:eastAsia="ja-JP"/>
        </w:rPr>
      </w:pPr>
      <w:r>
        <w:rPr>
          <w:noProof/>
        </w:rPr>
        <w:t>7.12</w:t>
      </w:r>
      <w:r w:rsidR="003D4092">
        <w:rPr>
          <w:rFonts w:eastAsiaTheme="minorEastAsia" w:cstheme="minorBidi"/>
          <w:smallCaps w:val="0"/>
          <w:noProof/>
          <w:sz w:val="24"/>
          <w:szCs w:val="24"/>
          <w:lang w:eastAsia="ja-JP"/>
        </w:rPr>
        <w:tab/>
      </w:r>
      <w:r w:rsidR="003D4092">
        <w:rPr>
          <w:noProof/>
        </w:rPr>
        <w:t>Ausnahme-/Fehlerbehandlung</w:t>
      </w:r>
      <w:r w:rsidR="003D4092">
        <w:rPr>
          <w:noProof/>
        </w:rPr>
        <w:tab/>
      </w:r>
      <w:r>
        <w:rPr>
          <w:noProof/>
        </w:rPr>
        <w:t>7</w:t>
      </w:r>
    </w:p>
    <w:p w:rsidR="003D4092" w:rsidRDefault="004F5ED3">
      <w:pPr>
        <w:pStyle w:val="Verzeichnis2"/>
        <w:tabs>
          <w:tab w:val="left" w:pos="871"/>
          <w:tab w:val="right" w:leader="dot" w:pos="9056"/>
        </w:tabs>
        <w:rPr>
          <w:rFonts w:eastAsiaTheme="minorEastAsia" w:cstheme="minorBidi"/>
          <w:smallCaps w:val="0"/>
          <w:noProof/>
          <w:sz w:val="24"/>
          <w:szCs w:val="24"/>
          <w:lang w:eastAsia="ja-JP"/>
        </w:rPr>
      </w:pPr>
      <w:r>
        <w:rPr>
          <w:noProof/>
        </w:rPr>
        <w:t>7.13</w:t>
      </w:r>
      <w:r w:rsidR="003D4092">
        <w:rPr>
          <w:rFonts w:eastAsiaTheme="minorEastAsia" w:cstheme="minorBidi"/>
          <w:smallCaps w:val="0"/>
          <w:noProof/>
          <w:sz w:val="24"/>
          <w:szCs w:val="24"/>
          <w:lang w:eastAsia="ja-JP"/>
        </w:rPr>
        <w:tab/>
      </w:r>
      <w:r>
        <w:rPr>
          <w:rFonts w:eastAsiaTheme="minorEastAsia" w:cstheme="minorBidi"/>
          <w:smallCaps w:val="0"/>
          <w:noProof/>
          <w:sz w:val="24"/>
          <w:szCs w:val="24"/>
          <w:lang w:eastAsia="ja-JP"/>
        </w:rPr>
        <w:t>Loggin</w:t>
      </w:r>
      <w:r w:rsidR="003D4092">
        <w:rPr>
          <w:noProof/>
        </w:rPr>
        <w:t>g, Protokollierung, Tracing</w:t>
      </w:r>
      <w:r w:rsidR="003D4092">
        <w:rPr>
          <w:noProof/>
        </w:rPr>
        <w:tab/>
      </w:r>
      <w:r>
        <w:rPr>
          <w:noProof/>
        </w:rPr>
        <w:t>7</w:t>
      </w:r>
    </w:p>
    <w:p w:rsidR="003D4092" w:rsidRDefault="004F5ED3">
      <w:pPr>
        <w:pStyle w:val="Verzeichnis2"/>
        <w:tabs>
          <w:tab w:val="left" w:pos="871"/>
          <w:tab w:val="right" w:leader="dot" w:pos="9056"/>
        </w:tabs>
        <w:rPr>
          <w:rFonts w:eastAsiaTheme="minorEastAsia" w:cstheme="minorBidi"/>
          <w:smallCaps w:val="0"/>
          <w:noProof/>
          <w:sz w:val="24"/>
          <w:szCs w:val="24"/>
          <w:lang w:eastAsia="ja-JP"/>
        </w:rPr>
      </w:pPr>
      <w:r>
        <w:rPr>
          <w:rFonts w:eastAsiaTheme="minorEastAsia" w:cstheme="minorBidi"/>
          <w:smallCaps w:val="0"/>
          <w:noProof/>
          <w:sz w:val="24"/>
          <w:szCs w:val="24"/>
          <w:lang w:eastAsia="ja-JP"/>
        </w:rPr>
        <w:t>7.14</w:t>
      </w:r>
      <w:r w:rsidR="003D4092">
        <w:rPr>
          <w:rFonts w:eastAsiaTheme="minorEastAsia" w:cstheme="minorBidi"/>
          <w:smallCaps w:val="0"/>
          <w:noProof/>
          <w:sz w:val="24"/>
          <w:szCs w:val="24"/>
          <w:lang w:eastAsia="ja-JP"/>
        </w:rPr>
        <w:tab/>
      </w:r>
      <w:r w:rsidR="003D4092">
        <w:rPr>
          <w:noProof/>
        </w:rPr>
        <w:t>Konfigurierbarkeit</w:t>
      </w:r>
      <w:r w:rsidR="003D4092">
        <w:rPr>
          <w:noProof/>
        </w:rPr>
        <w:tab/>
      </w:r>
      <w:r>
        <w:rPr>
          <w:noProof/>
        </w:rPr>
        <w:t>7</w:t>
      </w:r>
    </w:p>
    <w:p w:rsidR="003D4092" w:rsidRDefault="004F5ED3">
      <w:pPr>
        <w:pStyle w:val="Verzeichnis2"/>
        <w:tabs>
          <w:tab w:val="left" w:pos="871"/>
          <w:tab w:val="right" w:leader="dot" w:pos="9056"/>
        </w:tabs>
        <w:rPr>
          <w:rFonts w:eastAsiaTheme="minorEastAsia" w:cstheme="minorBidi"/>
          <w:smallCaps w:val="0"/>
          <w:noProof/>
          <w:sz w:val="24"/>
          <w:szCs w:val="24"/>
          <w:lang w:eastAsia="ja-JP"/>
        </w:rPr>
      </w:pPr>
      <w:r>
        <w:rPr>
          <w:noProof/>
        </w:rPr>
        <w:t>7</w:t>
      </w:r>
      <w:r w:rsidR="003D4092">
        <w:rPr>
          <w:noProof/>
        </w:rPr>
        <w:t>.1</w:t>
      </w:r>
      <w:r>
        <w:rPr>
          <w:noProof/>
        </w:rPr>
        <w:t>5</w:t>
      </w:r>
      <w:r w:rsidR="003D4092">
        <w:rPr>
          <w:rFonts w:eastAsiaTheme="minorEastAsia" w:cstheme="minorBidi"/>
          <w:smallCaps w:val="0"/>
          <w:noProof/>
          <w:sz w:val="24"/>
          <w:szCs w:val="24"/>
          <w:lang w:eastAsia="ja-JP"/>
        </w:rPr>
        <w:tab/>
      </w:r>
      <w:r w:rsidR="003D4092">
        <w:rPr>
          <w:noProof/>
        </w:rPr>
        <w:t>Internationalisierung</w:t>
      </w:r>
      <w:r w:rsidR="003D4092">
        <w:rPr>
          <w:noProof/>
        </w:rPr>
        <w:tab/>
      </w:r>
      <w:r w:rsidR="00461583">
        <w:rPr>
          <w:noProof/>
        </w:rPr>
        <w:t>7</w:t>
      </w:r>
    </w:p>
    <w:p w:rsidR="003D4092" w:rsidRDefault="004F5ED3">
      <w:pPr>
        <w:pStyle w:val="Verzeichnis2"/>
        <w:tabs>
          <w:tab w:val="left" w:pos="871"/>
          <w:tab w:val="right" w:leader="dot" w:pos="9056"/>
        </w:tabs>
        <w:rPr>
          <w:rFonts w:eastAsiaTheme="minorEastAsia" w:cstheme="minorBidi"/>
          <w:smallCaps w:val="0"/>
          <w:noProof/>
          <w:sz w:val="24"/>
          <w:szCs w:val="24"/>
          <w:lang w:eastAsia="ja-JP"/>
        </w:rPr>
      </w:pPr>
      <w:r>
        <w:rPr>
          <w:noProof/>
        </w:rPr>
        <w:t>7</w:t>
      </w:r>
      <w:r w:rsidR="003D4092">
        <w:rPr>
          <w:noProof/>
        </w:rPr>
        <w:t>.</w:t>
      </w:r>
      <w:r>
        <w:rPr>
          <w:noProof/>
        </w:rPr>
        <w:t>16</w:t>
      </w:r>
      <w:r w:rsidR="003D4092">
        <w:rPr>
          <w:rFonts w:eastAsiaTheme="minorEastAsia" w:cstheme="minorBidi"/>
          <w:smallCaps w:val="0"/>
          <w:noProof/>
          <w:sz w:val="24"/>
          <w:szCs w:val="24"/>
          <w:lang w:eastAsia="ja-JP"/>
        </w:rPr>
        <w:tab/>
      </w:r>
      <w:r w:rsidR="003D4092">
        <w:rPr>
          <w:noProof/>
        </w:rPr>
        <w:t>Testbarkeit</w:t>
      </w:r>
      <w:r w:rsidR="003D4092">
        <w:rPr>
          <w:noProof/>
        </w:rPr>
        <w:tab/>
      </w:r>
      <w:r w:rsidR="00461583">
        <w:rPr>
          <w:noProof/>
        </w:rPr>
        <w:t>7</w:t>
      </w:r>
    </w:p>
    <w:p w:rsidR="003D4092" w:rsidRDefault="004F5ED3">
      <w:pPr>
        <w:pStyle w:val="Verzeichnis2"/>
        <w:tabs>
          <w:tab w:val="left" w:pos="871"/>
          <w:tab w:val="right" w:leader="dot" w:pos="9056"/>
        </w:tabs>
        <w:rPr>
          <w:rFonts w:eastAsiaTheme="minorEastAsia" w:cstheme="minorBidi"/>
          <w:smallCaps w:val="0"/>
          <w:noProof/>
          <w:sz w:val="24"/>
          <w:szCs w:val="24"/>
          <w:lang w:eastAsia="ja-JP"/>
        </w:rPr>
      </w:pPr>
      <w:r>
        <w:rPr>
          <w:noProof/>
        </w:rPr>
        <w:t>7</w:t>
      </w:r>
      <w:r w:rsidR="003D4092">
        <w:rPr>
          <w:noProof/>
        </w:rPr>
        <w:t>.</w:t>
      </w:r>
      <w:r>
        <w:rPr>
          <w:noProof/>
        </w:rPr>
        <w:t>17</w:t>
      </w:r>
      <w:r w:rsidR="003D4092">
        <w:rPr>
          <w:rFonts w:eastAsiaTheme="minorEastAsia" w:cstheme="minorBidi"/>
          <w:smallCaps w:val="0"/>
          <w:noProof/>
          <w:sz w:val="24"/>
          <w:szCs w:val="24"/>
          <w:lang w:eastAsia="ja-JP"/>
        </w:rPr>
        <w:tab/>
      </w:r>
      <w:r>
        <w:rPr>
          <w:noProof/>
        </w:rPr>
        <w:t>Buildmanagement……………………</w:t>
      </w:r>
      <w:r w:rsidR="00461583">
        <w:rPr>
          <w:noProof/>
        </w:rPr>
        <w:t>……………………………………………………………………………….8</w:t>
      </w:r>
    </w:p>
    <w:p w:rsidR="003D4092" w:rsidRDefault="004F5ED3">
      <w:pPr>
        <w:pStyle w:val="Verzeichnis1"/>
        <w:tabs>
          <w:tab w:val="left" w:pos="552"/>
          <w:tab w:val="right" w:leader="dot" w:pos="9056"/>
        </w:tabs>
        <w:rPr>
          <w:rFonts w:eastAsiaTheme="minorEastAsia" w:cstheme="minorBidi"/>
          <w:b w:val="0"/>
          <w:caps w:val="0"/>
          <w:noProof/>
          <w:sz w:val="24"/>
          <w:szCs w:val="24"/>
          <w:lang w:eastAsia="ja-JP"/>
        </w:rPr>
      </w:pPr>
      <w:r>
        <w:rPr>
          <w:noProof/>
        </w:rPr>
        <w:t xml:space="preserve"> 8</w:t>
      </w:r>
      <w:r w:rsidR="003D4092">
        <w:rPr>
          <w:noProof/>
        </w:rPr>
        <w:t>.</w:t>
      </w:r>
      <w:r w:rsidR="003D4092">
        <w:rPr>
          <w:rFonts w:eastAsiaTheme="minorEastAsia" w:cstheme="minorBidi"/>
          <w:b w:val="0"/>
          <w:caps w:val="0"/>
          <w:noProof/>
          <w:sz w:val="24"/>
          <w:szCs w:val="24"/>
          <w:lang w:eastAsia="ja-JP"/>
        </w:rPr>
        <w:tab/>
      </w:r>
      <w:r w:rsidR="003D4092">
        <w:rPr>
          <w:noProof/>
        </w:rPr>
        <w:t>Glossar</w:t>
      </w:r>
      <w:r w:rsidR="003D4092">
        <w:rPr>
          <w:noProof/>
        </w:rPr>
        <w:tab/>
      </w:r>
      <w:r>
        <w:rPr>
          <w:noProof/>
        </w:rPr>
        <w:t>8</w:t>
      </w:r>
    </w:p>
    <w:p w:rsidR="00286C99" w:rsidRPr="002D7FEA" w:rsidRDefault="00DA17DD" w:rsidP="00286C99">
      <w:r>
        <w:rPr>
          <w:b/>
          <w:sz w:val="28"/>
        </w:rPr>
        <w:fldChar w:fldCharType="end"/>
      </w:r>
      <w:bookmarkEnd w:id="2"/>
      <w:bookmarkEnd w:id="3"/>
    </w:p>
    <w:p w:rsidR="00286C99" w:rsidRPr="002D7FEA" w:rsidRDefault="00286C99" w:rsidP="00286C99"/>
    <w:p w:rsidR="00286C99" w:rsidRPr="002D7FEA" w:rsidRDefault="00286C99" w:rsidP="00286C99">
      <w:pPr>
        <w:sectPr w:rsidR="00286C99" w:rsidRPr="002D7FEA">
          <w:headerReference w:type="default" r:id="rId10"/>
          <w:footerReference w:type="default" r:id="rId11"/>
          <w:pgSz w:w="11900" w:h="16840"/>
          <w:pgMar w:top="1417" w:right="1417" w:bottom="1134" w:left="1417" w:header="708" w:footer="708" w:gutter="0"/>
          <w:cols w:space="708"/>
        </w:sectPr>
      </w:pPr>
    </w:p>
    <w:p w:rsidR="00286C99" w:rsidRPr="00126787" w:rsidRDefault="00286C99" w:rsidP="00286C99">
      <w:pPr>
        <w:pStyle w:val="berschrift1"/>
        <w:spacing w:before="56" w:after="113"/>
        <w:rPr>
          <w:sz w:val="20"/>
        </w:rPr>
      </w:pPr>
      <w:bookmarkStart w:id="4" w:name="_Toc161293423"/>
      <w:bookmarkStart w:id="5" w:name="_Toc188159219"/>
      <w:r w:rsidRPr="00D62916">
        <w:lastRenderedPageBreak/>
        <w:t>Einführung und Ziele</w:t>
      </w:r>
      <w:bookmarkEnd w:id="0"/>
      <w:bookmarkEnd w:id="4"/>
      <w:bookmarkEnd w:id="5"/>
    </w:p>
    <w:p w:rsidR="00286C99" w:rsidRPr="00D62916" w:rsidRDefault="00286C99" w:rsidP="00286C99">
      <w:pPr>
        <w:spacing w:before="56" w:after="113"/>
        <w:rPr>
          <w:rFonts w:cs="Arial"/>
          <w:sz w:val="20"/>
        </w:rPr>
      </w:pPr>
    </w:p>
    <w:p w:rsidR="00286C99" w:rsidRPr="00D62916" w:rsidRDefault="00286C99" w:rsidP="00286C99">
      <w:pPr>
        <w:pStyle w:val="berschrift2"/>
      </w:pPr>
      <w:bookmarkStart w:id="6" w:name="_Toc22396692"/>
      <w:bookmarkStart w:id="7" w:name="_Toc161293424"/>
      <w:bookmarkStart w:id="8" w:name="_Toc188159220"/>
      <w:r w:rsidRPr="00D62916">
        <w:t>Aufgabenstellung</w:t>
      </w:r>
      <w:bookmarkStart w:id="9" w:name="OLE_LINK42"/>
      <w:bookmarkStart w:id="10" w:name="OLE_LINK43"/>
      <w:bookmarkEnd w:id="6"/>
      <w:bookmarkEnd w:id="7"/>
      <w:bookmarkEnd w:id="8"/>
    </w:p>
    <w:p w:rsidR="00286C99" w:rsidRPr="00D62916" w:rsidRDefault="00286C99" w:rsidP="00286C99">
      <w:pPr>
        <w:spacing w:before="56" w:after="113"/>
        <w:rPr>
          <w:rFonts w:cs="Arial"/>
          <w:sz w:val="20"/>
        </w:rPr>
      </w:pPr>
    </w:p>
    <w:p w:rsidR="00286C99" w:rsidRDefault="00E864AB" w:rsidP="00126787">
      <w:pPr>
        <w:pStyle w:val="berschrift2"/>
      </w:pPr>
      <w:bookmarkStart w:id="11" w:name="_Toc22396691"/>
      <w:bookmarkStart w:id="12" w:name="_Toc161293425"/>
      <w:bookmarkStart w:id="13" w:name="_Toc188159221"/>
      <w:bookmarkStart w:id="14" w:name="_Toc22396694"/>
      <w:bookmarkEnd w:id="9"/>
      <w:bookmarkEnd w:id="10"/>
      <w:r>
        <w:t>Qualitäts</w:t>
      </w:r>
      <w:r w:rsidR="00286C99" w:rsidRPr="00D62916">
        <w:t>ziele</w:t>
      </w:r>
      <w:bookmarkStart w:id="15" w:name="OLE_LINK46"/>
      <w:bookmarkStart w:id="16" w:name="OLE_LINK47"/>
      <w:bookmarkEnd w:id="11"/>
      <w:bookmarkEnd w:id="12"/>
      <w:bookmarkEnd w:id="13"/>
    </w:p>
    <w:p w:rsidR="006362DA" w:rsidRPr="006362DA" w:rsidRDefault="006362DA" w:rsidP="006362DA"/>
    <w:bookmarkEnd w:id="15"/>
    <w:bookmarkEnd w:id="16"/>
    <w:p w:rsidR="00286C99" w:rsidRPr="00D62916" w:rsidRDefault="00286C99" w:rsidP="00286C99">
      <w:pPr>
        <w:pStyle w:val="Erluterungstext"/>
        <w:pBdr>
          <w:left w:val="none" w:sz="0" w:space="0" w:color="auto"/>
        </w:pBdr>
      </w:pPr>
    </w:p>
    <w:p w:rsidR="00286C99" w:rsidRDefault="00286C99" w:rsidP="00286C99">
      <w:pPr>
        <w:pStyle w:val="berschrift2"/>
      </w:pPr>
      <w:bookmarkStart w:id="17" w:name="_Toc22396693"/>
      <w:bookmarkStart w:id="18" w:name="_Toc161293426"/>
      <w:bookmarkStart w:id="19" w:name="_Toc188159222"/>
      <w:r w:rsidRPr="00D62916">
        <w:t>Stakeholder</w:t>
      </w:r>
      <w:bookmarkEnd w:id="17"/>
      <w:bookmarkEnd w:id="18"/>
      <w:bookmarkEnd w:id="19"/>
    </w:p>
    <w:p w:rsidR="00286C99" w:rsidRDefault="00286C99" w:rsidP="00286C99">
      <w:pPr>
        <w:spacing w:before="56" w:after="113"/>
        <w:rPr>
          <w:rFonts w:cs="Arial"/>
          <w:sz w:val="20"/>
        </w:rPr>
      </w:pPr>
    </w:p>
    <w:p w:rsidR="000A6FE9" w:rsidRPr="00F6691C" w:rsidRDefault="00B15D7F" w:rsidP="000A6FE9">
      <w:pPr>
        <w:rPr>
          <w:i/>
          <w:szCs w:val="22"/>
        </w:rPr>
      </w:pPr>
      <w:r w:rsidRPr="00F6691C">
        <w:rPr>
          <w:i/>
          <w:szCs w:val="22"/>
        </w:rPr>
        <w:t>Die folgende Tabelle</w:t>
      </w:r>
      <w:r w:rsidR="00F552FB" w:rsidRPr="00F6691C">
        <w:rPr>
          <w:i/>
          <w:szCs w:val="22"/>
        </w:rPr>
        <w:t xml:space="preserve"> zeigt Ihre konkreten Stakeholder für das System sowie deren Interessen oder Beteiligung</w:t>
      </w:r>
      <w:r w:rsidR="000A6FE9" w:rsidRPr="00F6691C">
        <w:rPr>
          <w:i/>
          <w:szCs w:val="22"/>
        </w:rPr>
        <w:t>.</w:t>
      </w:r>
    </w:p>
    <w:p w:rsidR="00B15D7F" w:rsidRPr="00B15D7F" w:rsidRDefault="00B15D7F" w:rsidP="000A6FE9">
      <w:pPr>
        <w:rPr>
          <w:szCs w:val="22"/>
        </w:rPr>
      </w:pPr>
    </w:p>
    <w:tbl>
      <w:tblPr>
        <w:tblStyle w:val="Tabellenraster"/>
        <w:tblW w:w="0" w:type="auto"/>
        <w:tblLook w:val="04A0" w:firstRow="1" w:lastRow="0" w:firstColumn="1" w:lastColumn="0" w:noHBand="0" w:noVBand="1"/>
      </w:tblPr>
      <w:tblGrid>
        <w:gridCol w:w="1841"/>
        <w:gridCol w:w="1841"/>
        <w:gridCol w:w="1841"/>
        <w:gridCol w:w="1841"/>
        <w:gridCol w:w="1842"/>
      </w:tblGrid>
      <w:tr w:rsidR="003D4092" w:rsidTr="003D4092">
        <w:tc>
          <w:tcPr>
            <w:tcW w:w="1841" w:type="dxa"/>
          </w:tcPr>
          <w:p w:rsidR="003D4092" w:rsidRDefault="003D4092" w:rsidP="003D4092">
            <w:r>
              <w:t>Rolle</w:t>
            </w:r>
          </w:p>
        </w:tc>
        <w:tc>
          <w:tcPr>
            <w:tcW w:w="1841" w:type="dxa"/>
          </w:tcPr>
          <w:p w:rsidR="003D4092" w:rsidRDefault="003D4092" w:rsidP="003D4092">
            <w:r>
              <w:t>Beschreibung</w:t>
            </w:r>
          </w:p>
        </w:tc>
        <w:tc>
          <w:tcPr>
            <w:tcW w:w="1841" w:type="dxa"/>
          </w:tcPr>
          <w:p w:rsidR="003D4092" w:rsidRDefault="003D4092" w:rsidP="003D4092">
            <w:r>
              <w:t>Ziel / Intention</w:t>
            </w:r>
          </w:p>
        </w:tc>
        <w:tc>
          <w:tcPr>
            <w:tcW w:w="1841" w:type="dxa"/>
          </w:tcPr>
          <w:p w:rsidR="003D4092" w:rsidRDefault="003D4092" w:rsidP="003D4092">
            <w:r>
              <w:t>Kontakt</w:t>
            </w:r>
          </w:p>
        </w:tc>
        <w:tc>
          <w:tcPr>
            <w:tcW w:w="1842" w:type="dxa"/>
          </w:tcPr>
          <w:p w:rsidR="003D4092" w:rsidRDefault="003D4092" w:rsidP="003D4092">
            <w:r>
              <w:t>Bemerkungen</w:t>
            </w:r>
          </w:p>
        </w:tc>
      </w:tr>
      <w:tr w:rsidR="003D4092" w:rsidTr="003D4092">
        <w:tc>
          <w:tcPr>
            <w:tcW w:w="1841" w:type="dxa"/>
          </w:tcPr>
          <w:p w:rsidR="003D4092" w:rsidRDefault="003D4092" w:rsidP="003D4092"/>
        </w:tc>
        <w:tc>
          <w:tcPr>
            <w:tcW w:w="1841" w:type="dxa"/>
          </w:tcPr>
          <w:p w:rsidR="003D4092" w:rsidRDefault="003D4092" w:rsidP="003D4092"/>
        </w:tc>
        <w:tc>
          <w:tcPr>
            <w:tcW w:w="1841" w:type="dxa"/>
          </w:tcPr>
          <w:p w:rsidR="003D4092" w:rsidRDefault="003D4092" w:rsidP="003D4092"/>
        </w:tc>
        <w:tc>
          <w:tcPr>
            <w:tcW w:w="1841" w:type="dxa"/>
          </w:tcPr>
          <w:p w:rsidR="003D4092" w:rsidRDefault="003D4092" w:rsidP="003D4092"/>
        </w:tc>
        <w:tc>
          <w:tcPr>
            <w:tcW w:w="1842" w:type="dxa"/>
          </w:tcPr>
          <w:p w:rsidR="003D4092" w:rsidRDefault="003D4092" w:rsidP="003D4092"/>
        </w:tc>
      </w:tr>
    </w:tbl>
    <w:p w:rsidR="007E7731" w:rsidRPr="00D62916" w:rsidRDefault="007E7731" w:rsidP="003D4092"/>
    <w:p w:rsidR="00286C99" w:rsidRPr="00D62916" w:rsidRDefault="00286C99" w:rsidP="003D4092"/>
    <w:p w:rsidR="00286C99" w:rsidRPr="00D62916" w:rsidRDefault="00286C99" w:rsidP="00286C99">
      <w:pPr>
        <w:pStyle w:val="berschrift1"/>
      </w:pPr>
      <w:bookmarkStart w:id="20" w:name="_Toc161293427"/>
      <w:bookmarkStart w:id="21" w:name="_Toc188159223"/>
      <w:r w:rsidRPr="00D62916">
        <w:t>Randbedingungen</w:t>
      </w:r>
      <w:bookmarkStart w:id="22" w:name="OLE_LINK149"/>
      <w:bookmarkStart w:id="23" w:name="OLE_LINK150"/>
      <w:bookmarkStart w:id="24" w:name="OLE_LINK9"/>
      <w:bookmarkEnd w:id="14"/>
      <w:bookmarkEnd w:id="20"/>
      <w:bookmarkEnd w:id="21"/>
    </w:p>
    <w:bookmarkEnd w:id="22"/>
    <w:bookmarkEnd w:id="23"/>
    <w:bookmarkEnd w:id="24"/>
    <w:p w:rsidR="00286C99" w:rsidRPr="00D62916" w:rsidRDefault="00286C99" w:rsidP="00286C99">
      <w:pPr>
        <w:spacing w:before="56" w:after="113"/>
        <w:rPr>
          <w:rFonts w:cs="Arial"/>
          <w:sz w:val="20"/>
        </w:rPr>
      </w:pPr>
    </w:p>
    <w:p w:rsidR="00286C99" w:rsidRPr="00D62916" w:rsidRDefault="00286C99" w:rsidP="00286C99">
      <w:pPr>
        <w:pStyle w:val="berschrift2"/>
      </w:pPr>
      <w:bookmarkStart w:id="25" w:name="_Toc22396695"/>
      <w:bookmarkStart w:id="26" w:name="_Toc161293428"/>
      <w:bookmarkStart w:id="27" w:name="_Toc188159224"/>
      <w:r w:rsidRPr="00D62916">
        <w:t>Technische Randbedingungen</w:t>
      </w:r>
      <w:bookmarkEnd w:id="25"/>
      <w:bookmarkEnd w:id="26"/>
      <w:bookmarkEnd w:id="27"/>
    </w:p>
    <w:p w:rsidR="00286C99" w:rsidRPr="00F6691C" w:rsidRDefault="00126787" w:rsidP="00286C99">
      <w:pPr>
        <w:spacing w:before="56" w:after="113"/>
        <w:rPr>
          <w:i/>
        </w:rPr>
      </w:pPr>
      <w:r w:rsidRPr="00F6691C">
        <w:rPr>
          <w:rFonts w:cs="Arial"/>
          <w:i/>
          <w:sz w:val="20"/>
        </w:rPr>
        <w:t xml:space="preserve">Zu den Randbedingungen gehören </w:t>
      </w:r>
      <w:r w:rsidRPr="00F6691C">
        <w:rPr>
          <w:i/>
        </w:rPr>
        <w:t>eingesetzte Technologien (Betriebssysteme, Middleware, Datenbanken, Programmiersprachen, Frameworks u.ä.</w:t>
      </w:r>
      <w:r w:rsidR="00F6691C">
        <w:rPr>
          <w:i/>
        </w:rPr>
        <w:t>)</w:t>
      </w:r>
    </w:p>
    <w:p w:rsidR="00126787" w:rsidRPr="00D62916" w:rsidRDefault="00126787" w:rsidP="00286C99">
      <w:pPr>
        <w:spacing w:before="56" w:after="113"/>
        <w:rPr>
          <w:rFonts w:cs="Arial"/>
          <w:sz w:val="20"/>
        </w:rPr>
      </w:pPr>
    </w:p>
    <w:tbl>
      <w:tblPr>
        <w:tblW w:w="0" w:type="auto"/>
        <w:tblInd w:w="75" w:type="dxa"/>
        <w:tblLayout w:type="fixed"/>
        <w:tblCellMar>
          <w:left w:w="75" w:type="dxa"/>
          <w:right w:w="75" w:type="dxa"/>
        </w:tblCellMar>
        <w:tblLook w:val="0000" w:firstRow="0" w:lastRow="0" w:firstColumn="0" w:lastColumn="0" w:noHBand="0" w:noVBand="0"/>
      </w:tblPr>
      <w:tblGrid>
        <w:gridCol w:w="1080"/>
        <w:gridCol w:w="7140"/>
      </w:tblGrid>
      <w:tr w:rsidR="00286C99" w:rsidRPr="00D62916">
        <w:tc>
          <w:tcPr>
            <w:tcW w:w="8220" w:type="dxa"/>
            <w:gridSpan w:val="2"/>
            <w:tcBorders>
              <w:top w:val="single" w:sz="4" w:space="0" w:color="auto"/>
              <w:left w:val="single" w:sz="4" w:space="0" w:color="auto"/>
              <w:bottom w:val="single" w:sz="4" w:space="0" w:color="auto"/>
              <w:right w:val="single" w:sz="4" w:space="0" w:color="auto"/>
            </w:tcBorders>
          </w:tcPr>
          <w:p w:rsidR="00286C99" w:rsidRPr="00D62916" w:rsidRDefault="00286C99" w:rsidP="00FA68FE">
            <w:pPr>
              <w:jc w:val="left"/>
              <w:rPr>
                <w:rFonts w:cs="Arial"/>
                <w:sz w:val="20"/>
              </w:rPr>
            </w:pPr>
            <w:bookmarkStart w:id="28" w:name="OLE_LINK58"/>
            <w:bookmarkStart w:id="29" w:name="OLE_LINK59"/>
            <w:r w:rsidRPr="00D62916">
              <w:rPr>
                <w:rFonts w:cs="Arial"/>
                <w:szCs w:val="22"/>
              </w:rPr>
              <w:t>Hardware-Vorgaben</w:t>
            </w:r>
          </w:p>
        </w:tc>
      </w:tr>
      <w:tr w:rsidR="00286C99" w:rsidRPr="00D62916">
        <w:tc>
          <w:tcPr>
            <w:tcW w:w="1080" w:type="dxa"/>
            <w:tcBorders>
              <w:top w:val="single" w:sz="4" w:space="0" w:color="auto"/>
              <w:left w:val="single" w:sz="4" w:space="0" w:color="auto"/>
              <w:bottom w:val="single" w:sz="4" w:space="0" w:color="auto"/>
              <w:right w:val="single" w:sz="4" w:space="0" w:color="auto"/>
            </w:tcBorders>
          </w:tcPr>
          <w:p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rsidR="00286C99" w:rsidRPr="00D62916" w:rsidRDefault="00286C99" w:rsidP="00FA68FE">
            <w:pPr>
              <w:jc w:val="left"/>
              <w:rPr>
                <w:rFonts w:cs="Arial"/>
              </w:rPr>
            </w:pPr>
            <w:r w:rsidRPr="00D62916">
              <w:rPr>
                <w:rFonts w:cs="Arial"/>
              </w:rPr>
              <w:t xml:space="preserve">&lt;hier Randbedingungen einfügen&gt; </w:t>
            </w:r>
          </w:p>
        </w:tc>
      </w:tr>
      <w:tr w:rsidR="00286C99" w:rsidRPr="00D62916">
        <w:tc>
          <w:tcPr>
            <w:tcW w:w="1080" w:type="dxa"/>
            <w:tcBorders>
              <w:top w:val="single" w:sz="4" w:space="0" w:color="auto"/>
              <w:left w:val="single" w:sz="4" w:space="0" w:color="auto"/>
              <w:bottom w:val="single" w:sz="4" w:space="0" w:color="auto"/>
              <w:right w:val="single" w:sz="4" w:space="0" w:color="auto"/>
            </w:tcBorders>
          </w:tcPr>
          <w:p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rsidR="00286C99" w:rsidRPr="00D62916" w:rsidRDefault="00286C99" w:rsidP="00FA68FE">
            <w:pPr>
              <w:jc w:val="left"/>
              <w:rPr>
                <w:rFonts w:cs="Arial"/>
                <w:sz w:val="20"/>
              </w:rPr>
            </w:pPr>
            <w:r w:rsidRPr="00D62916">
              <w:rPr>
                <w:rFonts w:cs="Arial"/>
                <w:sz w:val="20"/>
              </w:rPr>
              <w:t>&lt;</w:t>
            </w:r>
            <w:r w:rsidRPr="00D62916">
              <w:t>hier Randbedingungen einfügen&gt;</w:t>
            </w:r>
          </w:p>
        </w:tc>
      </w:tr>
      <w:tr w:rsidR="00286C99" w:rsidRPr="00D62916">
        <w:tc>
          <w:tcPr>
            <w:tcW w:w="8220" w:type="dxa"/>
            <w:gridSpan w:val="2"/>
            <w:tcBorders>
              <w:top w:val="single" w:sz="4" w:space="0" w:color="auto"/>
              <w:left w:val="single" w:sz="4" w:space="0" w:color="auto"/>
              <w:bottom w:val="single" w:sz="4" w:space="0" w:color="auto"/>
              <w:right w:val="single" w:sz="4" w:space="0" w:color="auto"/>
            </w:tcBorders>
          </w:tcPr>
          <w:p w:rsidR="00286C99" w:rsidRPr="00D62916" w:rsidRDefault="00286C99" w:rsidP="00FA68FE">
            <w:pPr>
              <w:jc w:val="left"/>
              <w:rPr>
                <w:rFonts w:cs="Arial"/>
                <w:sz w:val="20"/>
              </w:rPr>
            </w:pPr>
            <w:r w:rsidRPr="00D62916">
              <w:rPr>
                <w:rFonts w:cs="Arial"/>
                <w:szCs w:val="22"/>
              </w:rPr>
              <w:t>Software-Vorgaben</w:t>
            </w:r>
          </w:p>
        </w:tc>
      </w:tr>
      <w:tr w:rsidR="00286C99" w:rsidRPr="00D62916">
        <w:tc>
          <w:tcPr>
            <w:tcW w:w="1080" w:type="dxa"/>
            <w:tcBorders>
              <w:top w:val="single" w:sz="4" w:space="0" w:color="auto"/>
              <w:left w:val="single" w:sz="4" w:space="0" w:color="auto"/>
              <w:bottom w:val="single" w:sz="4" w:space="0" w:color="auto"/>
              <w:right w:val="single" w:sz="4" w:space="0" w:color="auto"/>
            </w:tcBorders>
          </w:tcPr>
          <w:p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rsidR="00286C99" w:rsidRPr="00D62916" w:rsidRDefault="00286C99" w:rsidP="00FA68FE">
            <w:pPr>
              <w:jc w:val="left"/>
              <w:rPr>
                <w:rFonts w:cs="Arial"/>
              </w:rPr>
            </w:pPr>
            <w:r w:rsidRPr="00D62916">
              <w:rPr>
                <w:rFonts w:cs="Arial"/>
              </w:rPr>
              <w:t xml:space="preserve">&lt;hier Radbedingungen einfügen&gt;  </w:t>
            </w:r>
          </w:p>
        </w:tc>
      </w:tr>
      <w:tr w:rsidR="00286C99" w:rsidRPr="00D62916">
        <w:tc>
          <w:tcPr>
            <w:tcW w:w="8220" w:type="dxa"/>
            <w:gridSpan w:val="2"/>
            <w:tcBorders>
              <w:top w:val="single" w:sz="4" w:space="0" w:color="auto"/>
              <w:left w:val="single" w:sz="4" w:space="0" w:color="auto"/>
              <w:bottom w:val="single" w:sz="4" w:space="0" w:color="auto"/>
              <w:right w:val="single" w:sz="4" w:space="0" w:color="auto"/>
            </w:tcBorders>
          </w:tcPr>
          <w:p w:rsidR="00286C99" w:rsidRPr="00D62916" w:rsidRDefault="00286C99" w:rsidP="00FA68FE">
            <w:pPr>
              <w:jc w:val="left"/>
              <w:rPr>
                <w:rFonts w:cs="Arial"/>
                <w:sz w:val="20"/>
              </w:rPr>
            </w:pPr>
            <w:r w:rsidRPr="00D62916">
              <w:rPr>
                <w:rFonts w:cs="Arial"/>
                <w:szCs w:val="22"/>
              </w:rPr>
              <w:t>Vorgaben des Systembetriebs</w:t>
            </w:r>
          </w:p>
        </w:tc>
      </w:tr>
      <w:tr w:rsidR="00286C99" w:rsidRPr="00D62916">
        <w:tc>
          <w:tcPr>
            <w:tcW w:w="1080" w:type="dxa"/>
            <w:tcBorders>
              <w:top w:val="single" w:sz="4" w:space="0" w:color="auto"/>
              <w:left w:val="single" w:sz="4" w:space="0" w:color="auto"/>
              <w:bottom w:val="single" w:sz="4" w:space="0" w:color="auto"/>
              <w:right w:val="single" w:sz="4" w:space="0" w:color="auto"/>
            </w:tcBorders>
          </w:tcPr>
          <w:p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rsidR="00286C99" w:rsidRPr="00D62916" w:rsidRDefault="00286C99" w:rsidP="00FA68FE">
            <w:pPr>
              <w:jc w:val="left"/>
              <w:rPr>
                <w:rFonts w:cs="Arial"/>
              </w:rPr>
            </w:pPr>
            <w:r w:rsidRPr="00D62916">
              <w:rPr>
                <w:rFonts w:cs="Arial"/>
              </w:rPr>
              <w:t>&lt;hier Randbedingungen einfügen&gt;</w:t>
            </w:r>
          </w:p>
        </w:tc>
      </w:tr>
      <w:tr w:rsidR="00286C99" w:rsidRPr="00D62916">
        <w:tc>
          <w:tcPr>
            <w:tcW w:w="8220" w:type="dxa"/>
            <w:gridSpan w:val="2"/>
            <w:tcBorders>
              <w:top w:val="single" w:sz="4" w:space="0" w:color="auto"/>
              <w:left w:val="single" w:sz="4" w:space="0" w:color="auto"/>
              <w:bottom w:val="single" w:sz="4" w:space="0" w:color="auto"/>
              <w:right w:val="single" w:sz="4" w:space="0" w:color="auto"/>
            </w:tcBorders>
          </w:tcPr>
          <w:p w:rsidR="00286C99" w:rsidRPr="00D62916" w:rsidRDefault="00286C99" w:rsidP="00FA68FE">
            <w:pPr>
              <w:jc w:val="left"/>
              <w:rPr>
                <w:rFonts w:cs="Arial"/>
                <w:sz w:val="20"/>
              </w:rPr>
            </w:pPr>
            <w:r w:rsidRPr="00D62916">
              <w:rPr>
                <w:rFonts w:cs="Arial"/>
                <w:szCs w:val="22"/>
              </w:rPr>
              <w:t>Programmiervorgaben</w:t>
            </w:r>
          </w:p>
        </w:tc>
      </w:tr>
      <w:tr w:rsidR="00286C99" w:rsidRPr="00D62916">
        <w:tc>
          <w:tcPr>
            <w:tcW w:w="1080" w:type="dxa"/>
            <w:tcBorders>
              <w:top w:val="single" w:sz="4" w:space="0" w:color="auto"/>
              <w:left w:val="single" w:sz="4" w:space="0" w:color="auto"/>
              <w:bottom w:val="single" w:sz="4" w:space="0" w:color="auto"/>
              <w:right w:val="single" w:sz="4" w:space="0" w:color="auto"/>
            </w:tcBorders>
          </w:tcPr>
          <w:p w:rsidR="00286C99" w:rsidRPr="00D62916" w:rsidRDefault="00286C99" w:rsidP="00FA68FE">
            <w:pPr>
              <w:spacing w:before="56" w:after="113"/>
              <w:jc w:val="left"/>
              <w:rPr>
                <w:rFonts w:cs="Arial"/>
                <w:sz w:val="20"/>
              </w:rPr>
            </w:pPr>
          </w:p>
        </w:tc>
        <w:tc>
          <w:tcPr>
            <w:tcW w:w="7140" w:type="dxa"/>
            <w:tcBorders>
              <w:top w:val="single" w:sz="4" w:space="0" w:color="auto"/>
              <w:left w:val="single" w:sz="4" w:space="0" w:color="auto"/>
              <w:bottom w:val="single" w:sz="4" w:space="0" w:color="auto"/>
              <w:right w:val="single" w:sz="4" w:space="0" w:color="auto"/>
            </w:tcBorders>
          </w:tcPr>
          <w:p w:rsidR="00286C99" w:rsidRPr="00D62916" w:rsidRDefault="00286C99" w:rsidP="00FA68FE">
            <w:pPr>
              <w:jc w:val="left"/>
              <w:rPr>
                <w:rFonts w:cs="Arial"/>
                <w:sz w:val="20"/>
              </w:rPr>
            </w:pPr>
            <w:r w:rsidRPr="00D62916">
              <w:rPr>
                <w:rFonts w:cs="Arial"/>
                <w:sz w:val="20"/>
              </w:rPr>
              <w:t>&lt;</w:t>
            </w:r>
            <w:r w:rsidRPr="00D62916">
              <w:t>hier Randbedingungen einfügen&gt;</w:t>
            </w:r>
          </w:p>
        </w:tc>
      </w:tr>
    </w:tbl>
    <w:p w:rsidR="00286C99" w:rsidRPr="00D62916" w:rsidRDefault="00457D15" w:rsidP="00457D15">
      <w:pPr>
        <w:spacing w:before="0"/>
        <w:jc w:val="left"/>
        <w:rPr>
          <w:rFonts w:cs="Arial"/>
          <w:sz w:val="20"/>
        </w:rPr>
      </w:pPr>
      <w:bookmarkStart w:id="30" w:name="OLE_LINK60"/>
      <w:bookmarkStart w:id="31" w:name="OLE_LINK148"/>
      <w:bookmarkEnd w:id="28"/>
      <w:bookmarkEnd w:id="29"/>
      <w:r>
        <w:rPr>
          <w:rFonts w:cs="Arial"/>
          <w:sz w:val="20"/>
        </w:rPr>
        <w:t xml:space="preserve"> </w:t>
      </w:r>
      <w:bookmarkStart w:id="32" w:name="OLE_LINK155"/>
      <w:bookmarkStart w:id="33" w:name="OLE_LINK156"/>
      <w:bookmarkEnd w:id="30"/>
      <w:bookmarkEnd w:id="31"/>
      <w:r w:rsidR="00286C99" w:rsidRPr="00D62916">
        <w:rPr>
          <w:rFonts w:cs="Arial"/>
          <w:sz w:val="20"/>
        </w:rPr>
        <w:t> </w:t>
      </w:r>
    </w:p>
    <w:p w:rsidR="00E959C8" w:rsidRDefault="00E959C8">
      <w:pPr>
        <w:spacing w:before="0"/>
        <w:jc w:val="left"/>
        <w:rPr>
          <w:rFonts w:cs="Arial"/>
          <w:b/>
          <w:bCs/>
          <w:iCs/>
          <w:sz w:val="24"/>
          <w:szCs w:val="28"/>
        </w:rPr>
      </w:pPr>
      <w:bookmarkStart w:id="34" w:name="_Toc22396697"/>
      <w:bookmarkStart w:id="35" w:name="_Toc161293430"/>
      <w:bookmarkStart w:id="36" w:name="_Toc188159226"/>
      <w:bookmarkEnd w:id="32"/>
      <w:bookmarkEnd w:id="33"/>
      <w:r>
        <w:br w:type="page"/>
      </w:r>
    </w:p>
    <w:p w:rsidR="00286C99" w:rsidRPr="00D62916" w:rsidRDefault="00286C99" w:rsidP="00E959C8">
      <w:pPr>
        <w:pStyle w:val="berschrift2"/>
      </w:pPr>
      <w:r w:rsidRPr="00D62916">
        <w:lastRenderedPageBreak/>
        <w:t>Konventionen</w:t>
      </w:r>
      <w:bookmarkEnd w:id="34"/>
      <w:bookmarkEnd w:id="35"/>
      <w:bookmarkEnd w:id="36"/>
    </w:p>
    <w:p w:rsidR="00286C99" w:rsidRPr="00F6691C" w:rsidRDefault="00E959C8" w:rsidP="00286C99">
      <w:pPr>
        <w:spacing w:before="56" w:after="113"/>
        <w:rPr>
          <w:rFonts w:cs="Arial"/>
          <w:i/>
          <w:sz w:val="20"/>
        </w:rPr>
      </w:pPr>
      <w:r w:rsidRPr="00F6691C">
        <w:rPr>
          <w:rFonts w:cs="Arial"/>
          <w:i/>
          <w:sz w:val="20"/>
        </w:rPr>
        <w:t>Fassen Sie hier alle Konventionen zusammen, die für Ihre Softwarearchitektur relevant sind.</w:t>
      </w:r>
    </w:p>
    <w:p w:rsidR="00E959C8" w:rsidRPr="00F6691C" w:rsidRDefault="00E959C8" w:rsidP="00E959C8">
      <w:pPr>
        <w:spacing w:before="56" w:after="113"/>
        <w:rPr>
          <w:rFonts w:cs="Arial"/>
          <w:i/>
          <w:sz w:val="20"/>
        </w:rPr>
      </w:pPr>
      <w:r w:rsidRPr="00F6691C">
        <w:rPr>
          <w:rFonts w:cs="Arial"/>
          <w:i/>
          <w:sz w:val="20"/>
        </w:rPr>
        <w:t xml:space="preserve">Dazu gehören </w:t>
      </w:r>
    </w:p>
    <w:p w:rsidR="00E959C8" w:rsidRPr="00F6691C" w:rsidRDefault="00E959C8" w:rsidP="00E959C8">
      <w:pPr>
        <w:pStyle w:val="Listenabsatz"/>
        <w:numPr>
          <w:ilvl w:val="0"/>
          <w:numId w:val="17"/>
        </w:numPr>
        <w:spacing w:before="56" w:after="113"/>
        <w:rPr>
          <w:rFonts w:cs="Arial"/>
          <w:i/>
          <w:sz w:val="20"/>
        </w:rPr>
      </w:pPr>
      <w:r w:rsidRPr="00F6691C">
        <w:rPr>
          <w:rFonts w:cs="Arial"/>
          <w:i/>
          <w:sz w:val="20"/>
        </w:rPr>
        <w:t>Programmierrichtlinien</w:t>
      </w:r>
    </w:p>
    <w:p w:rsidR="00E959C8" w:rsidRPr="00F6691C" w:rsidRDefault="00E959C8" w:rsidP="00E959C8">
      <w:pPr>
        <w:pStyle w:val="Listenabsatz"/>
        <w:numPr>
          <w:ilvl w:val="0"/>
          <w:numId w:val="17"/>
        </w:numPr>
        <w:spacing w:before="56" w:after="113"/>
        <w:rPr>
          <w:rFonts w:cs="Arial"/>
          <w:i/>
          <w:sz w:val="20"/>
        </w:rPr>
      </w:pPr>
      <w:r w:rsidRPr="00F6691C">
        <w:rPr>
          <w:rFonts w:cs="Arial"/>
          <w:i/>
          <w:sz w:val="20"/>
        </w:rPr>
        <w:t>Dokumentationsrichtlinien</w:t>
      </w:r>
    </w:p>
    <w:p w:rsidR="00E959C8" w:rsidRPr="00F6691C" w:rsidRDefault="00E959C8" w:rsidP="00E959C8">
      <w:pPr>
        <w:pStyle w:val="Listenabsatz"/>
        <w:numPr>
          <w:ilvl w:val="0"/>
          <w:numId w:val="17"/>
        </w:numPr>
        <w:spacing w:before="56" w:after="113"/>
        <w:rPr>
          <w:rFonts w:cs="Arial"/>
          <w:i/>
          <w:sz w:val="20"/>
        </w:rPr>
      </w:pPr>
      <w:r w:rsidRPr="00F6691C">
        <w:rPr>
          <w:rFonts w:cs="Arial"/>
          <w:i/>
          <w:sz w:val="20"/>
        </w:rPr>
        <w:t>Richtlinien für das Versions- und Konfigurationsmanagement</w:t>
      </w:r>
    </w:p>
    <w:p w:rsidR="00E959C8" w:rsidRPr="00E959C8" w:rsidRDefault="00E959C8" w:rsidP="00E959C8">
      <w:pPr>
        <w:pStyle w:val="Listenabsatz"/>
        <w:numPr>
          <w:ilvl w:val="0"/>
          <w:numId w:val="17"/>
        </w:numPr>
        <w:spacing w:before="56" w:after="113"/>
        <w:rPr>
          <w:rFonts w:cs="Arial"/>
          <w:sz w:val="20"/>
        </w:rPr>
      </w:pPr>
      <w:r w:rsidRPr="00F6691C">
        <w:rPr>
          <w:rFonts w:cs="Arial"/>
          <w:i/>
          <w:sz w:val="20"/>
        </w:rPr>
        <w:t>Namenskonventionen</w:t>
      </w:r>
    </w:p>
    <w:p w:rsidR="00286C99" w:rsidRPr="00D62916" w:rsidRDefault="00286C99" w:rsidP="00286C99">
      <w:pPr>
        <w:pStyle w:val="berschrift1"/>
      </w:pPr>
      <w:bookmarkStart w:id="37" w:name="_Toc22396698"/>
      <w:bookmarkStart w:id="38" w:name="_Toc161293431"/>
      <w:bookmarkStart w:id="39" w:name="_Toc188159227"/>
      <w:r w:rsidRPr="00D62916">
        <w:t>Kontext</w:t>
      </w:r>
      <w:bookmarkEnd w:id="37"/>
      <w:r w:rsidRPr="00D62916">
        <w:t>abgrenzung</w:t>
      </w:r>
      <w:bookmarkEnd w:id="38"/>
      <w:bookmarkEnd w:id="39"/>
    </w:p>
    <w:p w:rsidR="00286C99" w:rsidRPr="00F6691C" w:rsidRDefault="00286C99" w:rsidP="00805D52">
      <w:pPr>
        <w:pStyle w:val="ErluterungstextBullets"/>
        <w:numPr>
          <w:ilvl w:val="0"/>
          <w:numId w:val="0"/>
        </w:numPr>
        <w:ind w:left="368" w:hanging="368"/>
        <w:rPr>
          <w:i/>
        </w:rPr>
      </w:pPr>
      <w:bookmarkStart w:id="40" w:name="OLE_LINK61"/>
      <w:bookmarkStart w:id="41" w:name="OLE_LINK62"/>
    </w:p>
    <w:p w:rsidR="00286C99" w:rsidRPr="00F6691C" w:rsidRDefault="00286C99" w:rsidP="00286C99">
      <w:pPr>
        <w:spacing w:before="56" w:after="113"/>
        <w:ind w:left="-5"/>
        <w:rPr>
          <w:rFonts w:cs="Arial"/>
          <w:i/>
          <w:sz w:val="20"/>
        </w:rPr>
      </w:pPr>
      <w:bookmarkStart w:id="42" w:name="OLE_LINK15"/>
      <w:bookmarkStart w:id="43" w:name="OLE_LINK16"/>
      <w:r w:rsidRPr="00F6691C">
        <w:rPr>
          <w:rFonts w:cs="Arial"/>
          <w:i/>
          <w:sz w:val="20"/>
        </w:rPr>
        <w:t xml:space="preserve">Die folgenden Unterkapitel zeigen die Einbettung </w:t>
      </w:r>
      <w:r w:rsidR="00C51395" w:rsidRPr="00F6691C">
        <w:rPr>
          <w:rFonts w:cs="Arial"/>
          <w:i/>
          <w:sz w:val="20"/>
        </w:rPr>
        <w:t>d</w:t>
      </w:r>
      <w:r w:rsidRPr="00F6691C">
        <w:rPr>
          <w:rFonts w:cs="Arial"/>
          <w:i/>
          <w:sz w:val="20"/>
        </w:rPr>
        <w:t>es Systems in seine Umgebung.</w:t>
      </w:r>
    </w:p>
    <w:bookmarkEnd w:id="40"/>
    <w:bookmarkEnd w:id="41"/>
    <w:bookmarkEnd w:id="42"/>
    <w:bookmarkEnd w:id="43"/>
    <w:p w:rsidR="00286C99" w:rsidRPr="00D62916" w:rsidRDefault="00286C99" w:rsidP="00286C99">
      <w:pPr>
        <w:spacing w:before="56" w:after="113"/>
        <w:ind w:left="-5"/>
        <w:rPr>
          <w:rFonts w:cs="Arial"/>
          <w:sz w:val="20"/>
        </w:rPr>
      </w:pPr>
    </w:p>
    <w:p w:rsidR="00286C99" w:rsidRPr="00D62916" w:rsidRDefault="00286C99" w:rsidP="00286C99">
      <w:pPr>
        <w:pStyle w:val="berschrift2"/>
      </w:pPr>
      <w:bookmarkStart w:id="44" w:name="_Toc22396699"/>
      <w:bookmarkStart w:id="45" w:name="_Toc161293432"/>
      <w:bookmarkStart w:id="46" w:name="_Toc188159228"/>
      <w:r w:rsidRPr="00D62916">
        <w:t>Fachlicher Kontext</w:t>
      </w:r>
      <w:bookmarkEnd w:id="44"/>
      <w:bookmarkEnd w:id="45"/>
      <w:bookmarkEnd w:id="46"/>
    </w:p>
    <w:p w:rsidR="00286C99" w:rsidRPr="00D62916" w:rsidRDefault="00E959C8" w:rsidP="00286C99">
      <w:pPr>
        <w:spacing w:before="56" w:after="113"/>
        <w:rPr>
          <w:rFonts w:cs="Arial"/>
          <w:sz w:val="20"/>
        </w:rPr>
      </w:pPr>
      <w:r w:rsidRPr="00F6691C">
        <w:rPr>
          <w:rFonts w:cs="Arial"/>
          <w:i/>
          <w:sz w:val="20"/>
        </w:rPr>
        <w:t xml:space="preserve">Dazu </w:t>
      </w:r>
      <w:r w:rsidR="00C51395" w:rsidRPr="00F6691C">
        <w:rPr>
          <w:rFonts w:cs="Arial"/>
          <w:i/>
          <w:sz w:val="20"/>
        </w:rPr>
        <w:t>gehört das Kontextdiagramm und die Top-Level-Architektur mit ein</w:t>
      </w:r>
      <w:r w:rsidRPr="00F6691C">
        <w:rPr>
          <w:rFonts w:cs="Arial"/>
          <w:i/>
          <w:sz w:val="20"/>
        </w:rPr>
        <w:t>er kurzen verbalen Beschreibung</w:t>
      </w:r>
      <w:r w:rsidR="00C51395" w:rsidRPr="00F6691C">
        <w:rPr>
          <w:rFonts w:cs="Arial"/>
          <w:i/>
          <w:sz w:val="20"/>
        </w:rPr>
        <w:t>.</w:t>
      </w:r>
    </w:p>
    <w:p w:rsidR="00286C99" w:rsidRPr="003559DC" w:rsidRDefault="00C51395" w:rsidP="00286C99">
      <w:pPr>
        <w:pStyle w:val="berschrift2"/>
        <w:rPr>
          <w:color w:val="FF0000"/>
        </w:rPr>
      </w:pPr>
      <w:bookmarkStart w:id="47" w:name="_Toc22396700"/>
      <w:bookmarkStart w:id="48" w:name="_Toc161293433"/>
      <w:bookmarkStart w:id="49" w:name="_Toc188159229"/>
      <w:r w:rsidRPr="003559DC">
        <w:rPr>
          <w:color w:val="FF0000"/>
        </w:rPr>
        <w:t>Technischer</w:t>
      </w:r>
      <w:r w:rsidR="00286C99" w:rsidRPr="003559DC">
        <w:rPr>
          <w:color w:val="FF0000"/>
        </w:rPr>
        <w:t xml:space="preserve"> oder Verteilungskontext</w:t>
      </w:r>
      <w:bookmarkEnd w:id="47"/>
      <w:bookmarkEnd w:id="48"/>
      <w:bookmarkEnd w:id="49"/>
      <w:r w:rsidR="00286C99" w:rsidRPr="003559DC">
        <w:rPr>
          <w:color w:val="FF0000"/>
        </w:rPr>
        <w:t xml:space="preserve"> </w:t>
      </w:r>
    </w:p>
    <w:p w:rsidR="00C51395" w:rsidRPr="00F6691C" w:rsidRDefault="00C51395" w:rsidP="00C51395">
      <w:pPr>
        <w:rPr>
          <w:i/>
        </w:rPr>
      </w:pPr>
      <w:r w:rsidRPr="00F6691C">
        <w:rPr>
          <w:i/>
        </w:rPr>
        <w:t>Relevant insbesondere für externe Praktikumsprojekte</w:t>
      </w:r>
    </w:p>
    <w:p w:rsidR="00070AF2" w:rsidRPr="00C51395" w:rsidRDefault="00070AF2" w:rsidP="00070AF2">
      <w:pPr>
        <w:pStyle w:val="berschrift2"/>
        <w:rPr>
          <w:lang w:val="en-US"/>
        </w:rPr>
      </w:pPr>
      <w:bookmarkStart w:id="50" w:name="OLE_LINK65"/>
      <w:bookmarkStart w:id="51" w:name="OLE_LINK66"/>
      <w:r w:rsidRPr="00C51395">
        <w:rPr>
          <w:lang w:val="en-US"/>
        </w:rPr>
        <w:t>Externe Schnittstellen</w:t>
      </w:r>
      <w:r w:rsidR="00C51395">
        <w:rPr>
          <w:lang w:val="en-US"/>
        </w:rPr>
        <w:t xml:space="preserve">  </w:t>
      </w:r>
    </w:p>
    <w:p w:rsidR="00070AF2" w:rsidRPr="00F6691C" w:rsidRDefault="00BE466F" w:rsidP="002E4C37">
      <w:pPr>
        <w:pStyle w:val="p3"/>
        <w:shd w:val="clear" w:color="auto" w:fill="FFFFFF"/>
        <w:spacing w:after="150" w:afterAutospacing="0" w:line="255" w:lineRule="atLeast"/>
        <w:rPr>
          <w:rFonts w:ascii="Arial" w:hAnsi="Arial" w:cs="Arial"/>
          <w:i/>
          <w:sz w:val="22"/>
          <w:szCs w:val="22"/>
        </w:rPr>
      </w:pPr>
      <w:bookmarkStart w:id="52" w:name="OLE_LINK37"/>
      <w:bookmarkStart w:id="53" w:name="OLE_LINK38"/>
      <w:r w:rsidRPr="00F6691C">
        <w:rPr>
          <w:rFonts w:ascii="Arial" w:hAnsi="Arial" w:cs="Arial"/>
          <w:i/>
          <w:sz w:val="22"/>
          <w:szCs w:val="22"/>
        </w:rPr>
        <w:t xml:space="preserve">Hierzu gehört mindestens das(die) </w:t>
      </w:r>
      <w:r w:rsidR="00CB1341" w:rsidRPr="00F6691C">
        <w:rPr>
          <w:rFonts w:ascii="Arial" w:hAnsi="Arial" w:cs="Arial"/>
          <w:i/>
          <w:sz w:val="22"/>
          <w:szCs w:val="22"/>
        </w:rPr>
        <w:t>Anwendungsfalldiagramm(e) einschließlich deren Beschreibung in tabellarischer Form.</w:t>
      </w:r>
    </w:p>
    <w:p w:rsidR="00CB1341" w:rsidRPr="00F6691C" w:rsidRDefault="00CB1341" w:rsidP="002E4C37">
      <w:pPr>
        <w:pStyle w:val="p3"/>
        <w:shd w:val="clear" w:color="auto" w:fill="FFFFFF"/>
        <w:spacing w:after="150" w:afterAutospacing="0" w:line="255" w:lineRule="atLeast"/>
        <w:rPr>
          <w:rFonts w:ascii="Arial" w:hAnsi="Arial" w:cs="Arial"/>
          <w:i/>
          <w:sz w:val="22"/>
          <w:szCs w:val="22"/>
        </w:rPr>
      </w:pPr>
      <w:r w:rsidRPr="00F6691C">
        <w:rPr>
          <w:rFonts w:ascii="Arial" w:hAnsi="Arial" w:cs="Arial"/>
          <w:i/>
          <w:sz w:val="22"/>
          <w:szCs w:val="22"/>
        </w:rPr>
        <w:t>In den externen Praktikumsprojekten muss überlegt werden, welche externen Schnittstellen im Detail beschrieben werden müssen.</w:t>
      </w:r>
    </w:p>
    <w:p w:rsidR="002E4C37" w:rsidRDefault="00E864AB" w:rsidP="002E4C37">
      <w:pPr>
        <w:pStyle w:val="berschrift1"/>
      </w:pPr>
      <w:bookmarkStart w:id="54" w:name="_Toc188159230"/>
      <w:bookmarkEnd w:id="50"/>
      <w:bookmarkEnd w:id="51"/>
      <w:bookmarkEnd w:id="52"/>
      <w:bookmarkEnd w:id="53"/>
      <w:r w:rsidRPr="003559DC">
        <w:rPr>
          <w:highlight w:val="yellow"/>
        </w:rPr>
        <w:t>Lösungsstrategie</w:t>
      </w:r>
      <w:bookmarkEnd w:id="54"/>
      <w:r w:rsidR="00DA39E4" w:rsidRPr="003559DC">
        <w:rPr>
          <w:highlight w:val="yellow"/>
        </w:rPr>
        <w:t xml:space="preserve"> und Entwurfsentscheidungen</w:t>
      </w:r>
      <w:bookmarkStart w:id="55" w:name="OLE_LINK67"/>
      <w:bookmarkStart w:id="56" w:name="OLE_LINK68"/>
    </w:p>
    <w:p w:rsidR="002E4C37" w:rsidRPr="00F6691C" w:rsidRDefault="002E4C37" w:rsidP="002E4C37">
      <w:pPr>
        <w:rPr>
          <w:i/>
        </w:rPr>
      </w:pPr>
      <w:r w:rsidRPr="00F6691C">
        <w:rPr>
          <w:i/>
        </w:rPr>
        <w:t xml:space="preserve">Dieses Kapitel motiviert übergreifend die zentralen Gestaltungskriterien für Ihre Architektur.  </w:t>
      </w:r>
    </w:p>
    <w:p w:rsidR="00E864AB" w:rsidRPr="00F6691C" w:rsidRDefault="002E4C37" w:rsidP="002E4C37">
      <w:pPr>
        <w:rPr>
          <w:i/>
        </w:rPr>
      </w:pPr>
      <w:r w:rsidRPr="00F6691C">
        <w:rPr>
          <w:i/>
        </w:rPr>
        <w:t>Fassen Sie die Beweggründe für zentrale Entwurfsentscheidungen zusammen. Motivieren Sie ausgehend von Aufgabenstellung, Qualitätszielen und Randbedingungen, was Sie entschieden haben und warum Sie so entschieden haben. Verweisen Sie – wo nötig - auf weitere Ausführungen in Folgekapiteln.</w:t>
      </w:r>
    </w:p>
    <w:p w:rsidR="009A0A97" w:rsidRPr="006B0F7C" w:rsidRDefault="00E864AB" w:rsidP="009A0A97">
      <w:pPr>
        <w:pStyle w:val="berschrift1"/>
      </w:pPr>
      <w:bookmarkStart w:id="57" w:name="_Toc161293445"/>
      <w:bookmarkStart w:id="58" w:name="_Toc188159231"/>
      <w:bookmarkEnd w:id="55"/>
      <w:bookmarkEnd w:id="56"/>
      <w:r w:rsidRPr="00D62916">
        <w:t>Bausteinsicht</w:t>
      </w:r>
      <w:bookmarkEnd w:id="57"/>
      <w:bookmarkEnd w:id="58"/>
    </w:p>
    <w:p w:rsidR="009A25F6" w:rsidRDefault="009A0A97" w:rsidP="00E864AB">
      <w:pPr>
        <w:spacing w:before="56" w:after="113"/>
        <w:rPr>
          <w:rFonts w:cs="Arial"/>
          <w:i/>
          <w:sz w:val="20"/>
        </w:rPr>
      </w:pPr>
      <w:r w:rsidRPr="00F6691C">
        <w:rPr>
          <w:rFonts w:cs="Arial"/>
          <w:i/>
          <w:sz w:val="20"/>
        </w:rPr>
        <w:t xml:space="preserve">Beschreiben Sie die Architektur des Systems </w:t>
      </w:r>
      <w:r w:rsidR="009A25F6">
        <w:rPr>
          <w:rFonts w:cs="Arial"/>
          <w:i/>
          <w:sz w:val="20"/>
        </w:rPr>
        <w:t>über zwei Ebenen:</w:t>
      </w:r>
    </w:p>
    <w:p w:rsidR="00E864AB" w:rsidRDefault="009A0A97" w:rsidP="009A25F6">
      <w:pPr>
        <w:pStyle w:val="Listenabsatz"/>
        <w:numPr>
          <w:ilvl w:val="0"/>
          <w:numId w:val="18"/>
        </w:numPr>
        <w:spacing w:before="56" w:after="113"/>
        <w:rPr>
          <w:rFonts w:cs="Arial"/>
          <w:i/>
          <w:sz w:val="20"/>
        </w:rPr>
      </w:pPr>
      <w:r w:rsidRPr="009A25F6">
        <w:rPr>
          <w:rFonts w:cs="Arial"/>
          <w:i/>
          <w:sz w:val="20"/>
        </w:rPr>
        <w:t>ein UML-Komponentendiagramm. Berücksichtigen Sie dabei Ihre implementierten Packages als auch die wiederverwendeten Module von Frameworks, Klassenbibliotheken u.ä.</w:t>
      </w:r>
      <w:r w:rsidR="007D68B6" w:rsidRPr="009A25F6">
        <w:rPr>
          <w:rFonts w:cs="Arial"/>
          <w:i/>
          <w:sz w:val="20"/>
        </w:rPr>
        <w:t xml:space="preserve"> (grundlegende Struktur Ihres Systems)</w:t>
      </w:r>
      <w:r w:rsidR="00F6691C" w:rsidRPr="009A25F6">
        <w:rPr>
          <w:rFonts w:cs="Arial"/>
          <w:i/>
          <w:sz w:val="20"/>
        </w:rPr>
        <w:t>.</w:t>
      </w:r>
    </w:p>
    <w:p w:rsidR="009A25F6" w:rsidRPr="009A25F6" w:rsidRDefault="009A25F6" w:rsidP="009A25F6">
      <w:pPr>
        <w:pStyle w:val="Listenabsatz"/>
        <w:numPr>
          <w:ilvl w:val="0"/>
          <w:numId w:val="18"/>
        </w:numPr>
        <w:spacing w:before="56" w:after="113"/>
        <w:rPr>
          <w:rFonts w:cs="Arial"/>
          <w:i/>
          <w:sz w:val="20"/>
        </w:rPr>
      </w:pPr>
      <w:r>
        <w:rPr>
          <w:rFonts w:cs="Arial"/>
          <w:i/>
          <w:sz w:val="20"/>
        </w:rPr>
        <w:t>das (die) Entwurfsklassendiagramm(e), welche(s) die Struktur Ihrer(s) eigens implementierten Module/Package(s) dokumentiert.</w:t>
      </w:r>
    </w:p>
    <w:p w:rsidR="00E864AB" w:rsidRPr="003559DC" w:rsidRDefault="00E864AB" w:rsidP="001F7B02">
      <w:pPr>
        <w:pStyle w:val="berschrift1"/>
        <w:rPr>
          <w:color w:val="FF0000"/>
        </w:rPr>
      </w:pPr>
      <w:bookmarkStart w:id="59" w:name="_Toc161293449"/>
      <w:bookmarkStart w:id="60" w:name="_Toc188159235"/>
      <w:r w:rsidRPr="003559DC">
        <w:rPr>
          <w:color w:val="FF0000"/>
        </w:rPr>
        <w:lastRenderedPageBreak/>
        <w:t>Laufzeitsich</w:t>
      </w:r>
      <w:bookmarkStart w:id="61" w:name="OLE_LINK69"/>
      <w:bookmarkStart w:id="62" w:name="OLE_LINK70"/>
      <w:bookmarkEnd w:id="59"/>
      <w:bookmarkEnd w:id="60"/>
      <w:r w:rsidR="001F7B02" w:rsidRPr="003559DC">
        <w:rPr>
          <w:color w:val="FF0000"/>
        </w:rPr>
        <w:t>t</w:t>
      </w:r>
    </w:p>
    <w:bookmarkEnd w:id="61"/>
    <w:bookmarkEnd w:id="62"/>
    <w:p w:rsidR="00E864AB" w:rsidRPr="00F6691C" w:rsidDel="007E7731" w:rsidRDefault="001F7B02" w:rsidP="001F7B02">
      <w:pPr>
        <w:rPr>
          <w:del w:id="63" w:author="Gernot Starke" w:date="2012-01-14T10:01:00Z"/>
          <w:rFonts w:cs="Arial"/>
          <w:i/>
        </w:rPr>
      </w:pPr>
      <w:r w:rsidRPr="00F6691C">
        <w:rPr>
          <w:rFonts w:cs="Arial"/>
          <w:i/>
        </w:rPr>
        <w:t>Wie kommunizieren die Instanzen Ihrer Bausteine zur Laufzeit miteinander (Laufzeitszenarien)?</w:t>
      </w:r>
      <w:r w:rsidR="00F6691C">
        <w:rPr>
          <w:rFonts w:cs="Arial"/>
          <w:i/>
        </w:rPr>
        <w:t xml:space="preserve"> </w:t>
      </w:r>
      <w:r w:rsidRPr="00F6691C">
        <w:rPr>
          <w:rFonts w:cs="Arial"/>
          <w:i/>
        </w:rPr>
        <w:t>Das ist z.B. zu dokumentieren mit UML-Sequenzdiagrammen.</w:t>
      </w:r>
      <w:r w:rsidR="00F6691C">
        <w:rPr>
          <w:rFonts w:cs="Arial"/>
          <w:i/>
        </w:rPr>
        <w:t xml:space="preserve"> </w:t>
      </w:r>
      <w:r w:rsidRPr="00F6691C">
        <w:rPr>
          <w:rFonts w:cs="Arial"/>
          <w:i/>
        </w:rPr>
        <w:t>Dieses Kapitel ist insbesondere für die meisten externen Praktikumsprojekte relevant.</w:t>
      </w:r>
    </w:p>
    <w:p w:rsidR="00126787" w:rsidRDefault="00E864AB" w:rsidP="00B60132">
      <w:pPr>
        <w:pStyle w:val="berschrift1"/>
      </w:pPr>
      <w:bookmarkStart w:id="64" w:name="_Toc161293460"/>
      <w:bookmarkStart w:id="65" w:name="_Toc188159243"/>
      <w:r w:rsidRPr="00D62916">
        <w:t>Konzepte</w:t>
      </w:r>
      <w:bookmarkEnd w:id="64"/>
      <w:bookmarkEnd w:id="65"/>
    </w:p>
    <w:p w:rsidR="00126787" w:rsidRPr="00F6691C" w:rsidRDefault="00126787" w:rsidP="00126787">
      <w:pPr>
        <w:pBdr>
          <w:top w:val="single" w:sz="4" w:space="1" w:color="auto"/>
          <w:left w:val="single" w:sz="4" w:space="4" w:color="auto"/>
          <w:bottom w:val="single" w:sz="4" w:space="1" w:color="auto"/>
          <w:right w:val="single" w:sz="4" w:space="4" w:color="auto"/>
        </w:pBdr>
        <w:rPr>
          <w:i/>
        </w:rPr>
      </w:pPr>
      <w:bookmarkStart w:id="66" w:name="OLE_LINK8"/>
      <w:r w:rsidRPr="00F6691C">
        <w:rPr>
          <w:i/>
        </w:rPr>
        <w:t>Anmerkung: In der Microsoft-Word-Variante enthält dieses Template im Folgenden Anleitungen und Ausfüllhinweise als „ausgeblendeten Text“. Durch den Befehl „Formate ein-/ausblenden“ können Sie die Anzeige dieser Texte bestimmen.</w:t>
      </w:r>
    </w:p>
    <w:bookmarkEnd w:id="66"/>
    <w:p w:rsidR="00126787" w:rsidRPr="00F6691C" w:rsidRDefault="00126787" w:rsidP="00126787">
      <w:pPr>
        <w:rPr>
          <w:i/>
        </w:rPr>
      </w:pPr>
      <w:r w:rsidRPr="00F6691C">
        <w:rPr>
          <w:i/>
        </w:rPr>
        <w:t>Entscheiden Sie zusammen mit Ihrem Tutor, ob der jeweilige Aspekt für Ihr Praktikumsprojekt relevant ist. Minimale Informationen/Diagramme/Erläuterungen sind jeweils angegeben.</w:t>
      </w:r>
    </w:p>
    <w:p w:rsidR="00126787" w:rsidRDefault="00126787" w:rsidP="00B60132"/>
    <w:p w:rsidR="00B60132" w:rsidRPr="00B60132" w:rsidRDefault="00B60132" w:rsidP="00B60132"/>
    <w:p w:rsidR="00E864AB" w:rsidRPr="00D62916" w:rsidRDefault="00E864AB" w:rsidP="00E864AB">
      <w:pPr>
        <w:pStyle w:val="Erluterungberschrift"/>
      </w:pPr>
      <w:bookmarkStart w:id="67" w:name="OLE_LINK85"/>
      <w:bookmarkStart w:id="68" w:name="OLE_LINK86"/>
      <w:r w:rsidRPr="00D62916">
        <w:t xml:space="preserve">Inhalt: </w:t>
      </w:r>
    </w:p>
    <w:p w:rsidR="00E864AB" w:rsidRPr="00D62916" w:rsidRDefault="00E864AB" w:rsidP="00E864AB">
      <w:pPr>
        <w:pStyle w:val="Erluterungstext"/>
      </w:pPr>
      <w:r w:rsidRPr="00D62916">
        <w:t xml:space="preserve">Die folgenden Kapitel sind Beispiele für </w:t>
      </w:r>
      <w:r w:rsidR="0080023D">
        <w:t>übergreifende</w:t>
      </w:r>
      <w:r w:rsidR="00FC0960">
        <w:t xml:space="preserve"> </w:t>
      </w:r>
      <w:r w:rsidRPr="00D62916">
        <w:t xml:space="preserve">Aspekte. </w:t>
      </w:r>
    </w:p>
    <w:p w:rsidR="00E864AB" w:rsidRPr="00D62916" w:rsidRDefault="00E864AB" w:rsidP="00E864AB">
      <w:pPr>
        <w:pStyle w:val="Erluterungstext"/>
      </w:pPr>
      <w:r w:rsidRPr="00D62916">
        <w:t xml:space="preserve">Falls einige der Aspekte für Ihr Projekt nicht wichtig sind oder nicht zutreffen, so halten Sie </w:t>
      </w:r>
      <w:r w:rsidRPr="00D62916">
        <w:rPr>
          <w:i/>
        </w:rPr>
        <w:t>diese</w:t>
      </w:r>
      <w:r w:rsidRPr="00D62916">
        <w:t xml:space="preserve"> Information ebenfalls fest, anstatt das Kapitel zu löschen.</w:t>
      </w:r>
    </w:p>
    <w:p w:rsidR="00E864AB" w:rsidRPr="00D62916" w:rsidRDefault="00E864AB" w:rsidP="00E864AB">
      <w:pPr>
        <w:pStyle w:val="Erluterungstext"/>
      </w:pPr>
    </w:p>
    <w:p w:rsidR="00E864AB" w:rsidRPr="00D62916" w:rsidRDefault="00E864AB" w:rsidP="00E864AB">
      <w:pPr>
        <w:pStyle w:val="Erluterungberschrift"/>
      </w:pPr>
      <w:r w:rsidRPr="00D62916">
        <w:t>Motivation:</w:t>
      </w:r>
    </w:p>
    <w:p w:rsidR="00E864AB" w:rsidRDefault="00E864AB" w:rsidP="00E864AB">
      <w:pPr>
        <w:pStyle w:val="Erluterungstext"/>
      </w:pPr>
      <w:r w:rsidRPr="00D62916">
        <w:t xml:space="preserve">Manche der Aspekte lassen sich </w:t>
      </w:r>
      <w:r w:rsidR="0080023D">
        <w:t>nur schwer</w:t>
      </w:r>
      <w:r w:rsidRPr="00D62916">
        <w:t xml:space="preserve"> "zentral" als Baustein in der Architektur unterbringen (z.B. das Thema "Sicherheit". Hier ist der Platz im Template, wo Sie Konzepte zu derartigen Themen geschlossen behandeln können.</w:t>
      </w:r>
    </w:p>
    <w:p w:rsidR="0080023D" w:rsidRDefault="0080023D" w:rsidP="00E864AB">
      <w:pPr>
        <w:pStyle w:val="Erluterungstext"/>
      </w:pPr>
      <w:r>
        <w:t>Alle Aspekte, die in der Architektur an vielen Stellen Konsequenzen zeigen, beispielsweise ein Domänen-/Fachklassen- oder Business-Modell, haben ebenfalls hier einen guten Platz.</w:t>
      </w:r>
    </w:p>
    <w:p w:rsidR="0080023D" w:rsidRPr="00D62916" w:rsidRDefault="0080023D" w:rsidP="00E864AB">
      <w:pPr>
        <w:pStyle w:val="Erluterungstext"/>
      </w:pPr>
      <w:r>
        <w:t xml:space="preserve">Schließlich kommen manche Strukturen in der Architektur wiederholt vor, beispielsweise ein an mehreren Stellen eingesetztes Pattern. Auch solche Aspekte </w:t>
      </w:r>
      <w:r w:rsidR="002F6A03">
        <w:t>können Sie hier zentral erläutern.</w:t>
      </w:r>
    </w:p>
    <w:p w:rsidR="00E864AB" w:rsidRPr="00D62916" w:rsidRDefault="00E864AB" w:rsidP="00E864AB">
      <w:pPr>
        <w:pStyle w:val="Erluterungberschrift"/>
      </w:pPr>
      <w:r w:rsidRPr="00D62916">
        <w:t xml:space="preserve">Form: </w:t>
      </w:r>
    </w:p>
    <w:p w:rsidR="00E864AB" w:rsidRPr="00D62916" w:rsidRDefault="00E4698C" w:rsidP="00E864AB">
      <w:pPr>
        <w:pStyle w:val="Erluterungstext"/>
      </w:pPr>
      <w:r>
        <w:t>K</w:t>
      </w:r>
      <w:r w:rsidR="00E864AB" w:rsidRPr="00D62916">
        <w:t>ann vielfältig sein. Teilweise Konzeptpapiere mit beliebiger Gliederung, teilweise auch übergreifende Modelle/Szenarien mit Notationen, die Sie auch in den Architektursichten nutzen.</w:t>
      </w:r>
    </w:p>
    <w:bookmarkEnd w:id="67"/>
    <w:bookmarkEnd w:id="68"/>
    <w:p w:rsidR="00E864AB" w:rsidRDefault="00E864AB" w:rsidP="00E864AB">
      <w:pPr>
        <w:spacing w:before="56" w:after="113"/>
        <w:rPr>
          <w:rFonts w:cs="Arial"/>
          <w:sz w:val="20"/>
        </w:rPr>
      </w:pPr>
    </w:p>
    <w:p w:rsidR="00E25035" w:rsidRDefault="00E25035" w:rsidP="00E25035">
      <w:pPr>
        <w:pStyle w:val="berschrift2"/>
      </w:pPr>
      <w:bookmarkStart w:id="69" w:name="_Toc188159244"/>
      <w:bookmarkStart w:id="70" w:name="OLE_LINK29"/>
      <w:bookmarkStart w:id="71" w:name="OLE_LINK30"/>
      <w:bookmarkStart w:id="72" w:name="_Toc161293461"/>
      <w:r>
        <w:t>Fachliche Strukturen und Modelle</w:t>
      </w:r>
      <w:bookmarkEnd w:id="69"/>
    </w:p>
    <w:p w:rsidR="00220696" w:rsidRPr="00220696" w:rsidRDefault="00BE466F" w:rsidP="00220696">
      <w:r w:rsidRPr="00F6691C">
        <w:rPr>
          <w:i/>
        </w:rPr>
        <w:t>CRC-Karten als Anhang (wenn erstellt),</w:t>
      </w:r>
      <w:r w:rsidR="00126787" w:rsidRPr="00F6691C">
        <w:rPr>
          <w:i/>
        </w:rPr>
        <w:t xml:space="preserve"> Sequenzdiagramme der Analyse, </w:t>
      </w:r>
      <w:r w:rsidRPr="00F6691C">
        <w:rPr>
          <w:i/>
        </w:rPr>
        <w:t xml:space="preserve"> </w:t>
      </w:r>
      <w:r w:rsidR="00127388" w:rsidRPr="00F6691C">
        <w:rPr>
          <w:i/>
        </w:rPr>
        <w:t>Analyse</w:t>
      </w:r>
      <w:r w:rsidR="00D03B8D" w:rsidRPr="00F6691C">
        <w:rPr>
          <w:i/>
        </w:rPr>
        <w:t>klassendiagramm</w:t>
      </w:r>
    </w:p>
    <w:p w:rsidR="00E25035" w:rsidRPr="003559DC" w:rsidRDefault="00E25035" w:rsidP="00E25035">
      <w:pPr>
        <w:pStyle w:val="Erluterungstext"/>
        <w:rPr>
          <w:color w:val="FF0000"/>
        </w:rPr>
      </w:pPr>
      <w:bookmarkStart w:id="73" w:name="OLE_LINK87"/>
      <w:bookmarkStart w:id="74" w:name="OLE_LINK88"/>
      <w:r w:rsidRPr="003559DC">
        <w:rPr>
          <w:color w:val="FF0000"/>
        </w:rPr>
        <w:t>Fachliche Modelle, Domänenmodelle, Business-Modelle – sie alle beschreiben Strukturen der reinen Fachlichkeit, also ohne Bezug zur Implementierungs- oder Lösungstechnologie.</w:t>
      </w:r>
    </w:p>
    <w:p w:rsidR="00E25035" w:rsidRPr="003559DC" w:rsidRDefault="00E25035" w:rsidP="00E25035">
      <w:pPr>
        <w:pStyle w:val="Erluterungstext"/>
        <w:rPr>
          <w:color w:val="FF0000"/>
        </w:rPr>
      </w:pPr>
      <w:r w:rsidRPr="003559DC">
        <w:rPr>
          <w:color w:val="FF0000"/>
        </w:rPr>
        <w:t xml:space="preserve">Oftmals tauchen Teile solcher fachlichen Modelle an vielen Stellen in der Architektur, insbesondere der Bausteinsicht, wieder auf. </w:t>
      </w:r>
    </w:p>
    <w:p w:rsidR="00E864AB" w:rsidRPr="003559DC" w:rsidRDefault="00E864AB" w:rsidP="00E864AB">
      <w:pPr>
        <w:pStyle w:val="berschrift2"/>
        <w:rPr>
          <w:color w:val="FF0000"/>
        </w:rPr>
      </w:pPr>
      <w:bookmarkStart w:id="75" w:name="_Toc188159246"/>
      <w:bookmarkEnd w:id="70"/>
      <w:bookmarkEnd w:id="71"/>
      <w:bookmarkEnd w:id="73"/>
      <w:bookmarkEnd w:id="74"/>
      <w:r w:rsidRPr="003559DC">
        <w:rPr>
          <w:color w:val="FF0000"/>
        </w:rPr>
        <w:t>Persistenz</w:t>
      </w:r>
      <w:bookmarkEnd w:id="72"/>
      <w:bookmarkEnd w:id="75"/>
    </w:p>
    <w:p w:rsidR="00FD0237" w:rsidRPr="00F6691C" w:rsidRDefault="00FD0237" w:rsidP="00FD0237">
      <w:pPr>
        <w:rPr>
          <w:i/>
        </w:rPr>
      </w:pPr>
      <w:r w:rsidRPr="00F6691C">
        <w:rPr>
          <w:i/>
        </w:rPr>
        <w:t>Wie behandeln Sie grundsätzlich die Persistenz Ihrer Objekte in Ihrem Projekt?</w:t>
      </w:r>
    </w:p>
    <w:p w:rsidR="00E864AB" w:rsidRPr="00D62916" w:rsidRDefault="00E864AB" w:rsidP="00E864AB">
      <w:pPr>
        <w:pStyle w:val="Erluterungstext"/>
      </w:pPr>
      <w:bookmarkStart w:id="76" w:name="OLE_LINK91"/>
      <w:bookmarkStart w:id="77" w:name="OLE_LINK92"/>
      <w:r w:rsidRPr="00D62916">
        <w:t>Persistenz (Dauerhaftigkeit, Beständigkeit) bedeutet, Daten aus dem (flüchtigen) Hauptspeicher auf ein beständiges Medium (und wieder zurück) zu bringen.</w:t>
      </w:r>
    </w:p>
    <w:p w:rsidR="00E864AB" w:rsidRPr="00D62916" w:rsidRDefault="00E864AB" w:rsidP="00E864AB">
      <w:pPr>
        <w:pStyle w:val="Erluterungstext"/>
      </w:pPr>
      <w:r w:rsidRPr="00D62916">
        <w:t>Einige der Daten, die ein Software-System bearbeitet, müssen dauerhaft auf einem Speichermedium gespeichert oder von solchen Medien gelesen werden:</w:t>
      </w:r>
    </w:p>
    <w:p w:rsidR="00E864AB" w:rsidRPr="00D62916" w:rsidRDefault="00E864AB" w:rsidP="00E864AB">
      <w:pPr>
        <w:pStyle w:val="ErluterungstextBullets"/>
      </w:pPr>
      <w:r w:rsidRPr="00D62916">
        <w:t>Flüchtige Speichermedien (Hauptspeicher oder Cache) sind technisch nicht für dauerhafte Speicherung ausgelegt. Daten gehen verloren, wenn die entsprechende Hardware ausgeschaltet oder heruntergefahren wird.</w:t>
      </w:r>
    </w:p>
    <w:p w:rsidR="00E864AB" w:rsidRPr="00D62916" w:rsidRDefault="00E864AB" w:rsidP="00E864AB">
      <w:pPr>
        <w:pStyle w:val="ErluterungstextBullets"/>
      </w:pPr>
      <w:r w:rsidRPr="00D62916">
        <w:t>Die Menge der von kommerziellen Software-Systemen bearbeiteten Daten übersteigt üblicherweise die Kapazität des Hauptspeichers.</w:t>
      </w:r>
    </w:p>
    <w:p w:rsidR="00E864AB" w:rsidRPr="00D62916" w:rsidRDefault="00E864AB" w:rsidP="00E864AB">
      <w:pPr>
        <w:pStyle w:val="ErluterungstextBullets"/>
      </w:pPr>
      <w:r w:rsidRPr="00D62916">
        <w:t>Auf Festplatten, optischen Speichermedien oder Bändern sind oftmals große Mengen von Unternehmensdaten vorhanden, die eine beträchtliche Investition darstellen.</w:t>
      </w:r>
    </w:p>
    <w:p w:rsidR="00E864AB" w:rsidRPr="00D62916" w:rsidRDefault="00E864AB" w:rsidP="00E864AB">
      <w:pPr>
        <w:pStyle w:val="Erluterungstext"/>
      </w:pPr>
      <w:r w:rsidRPr="00D62916">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bookmarkEnd w:id="76"/>
    <w:bookmarkEnd w:id="77"/>
    <w:p w:rsidR="00E864AB" w:rsidRPr="00D62916" w:rsidRDefault="00E864AB" w:rsidP="00E864AB"/>
    <w:p w:rsidR="00E864AB" w:rsidRDefault="00E864AB" w:rsidP="00E864AB">
      <w:pPr>
        <w:pStyle w:val="berschrift2"/>
      </w:pPr>
      <w:bookmarkStart w:id="78" w:name="_Toc161293462"/>
      <w:bookmarkStart w:id="79" w:name="_Toc188159247"/>
      <w:r w:rsidRPr="00D62916">
        <w:t>Benutzungsoberfläche</w:t>
      </w:r>
      <w:bookmarkEnd w:id="78"/>
      <w:bookmarkEnd w:id="79"/>
    </w:p>
    <w:p w:rsidR="00FD0237" w:rsidRPr="00F6691C" w:rsidRDefault="00FD0237" w:rsidP="00FD0237">
      <w:pPr>
        <w:rPr>
          <w:i/>
        </w:rPr>
      </w:pPr>
      <w:r w:rsidRPr="00F6691C">
        <w:rPr>
          <w:i/>
        </w:rPr>
        <w:t>Entwurf der GUI und der Dialoge</w:t>
      </w:r>
    </w:p>
    <w:p w:rsidR="00E864AB" w:rsidRPr="00D62916" w:rsidRDefault="00E864AB" w:rsidP="00E864AB">
      <w:pPr>
        <w:pStyle w:val="Erluterungstext"/>
      </w:pPr>
      <w:bookmarkStart w:id="80" w:name="OLE_LINK93"/>
      <w:bookmarkStart w:id="81" w:name="OLE_LINK94"/>
      <w:r w:rsidRPr="00D62916">
        <w:t>IT-Systeme, die von (menschlichen) Benutzern interaktiv genutzt werden, benötigen eine Benutzungsoberfläche. Das können sowohl grafische als auch textuelle Oberflächen sein.</w:t>
      </w:r>
    </w:p>
    <w:bookmarkEnd w:id="80"/>
    <w:bookmarkEnd w:id="81"/>
    <w:p w:rsidR="00E864AB" w:rsidRPr="00D62916" w:rsidRDefault="00E864AB" w:rsidP="00E864AB"/>
    <w:p w:rsidR="00E864AB" w:rsidRPr="003559DC" w:rsidRDefault="00E864AB" w:rsidP="00E864AB">
      <w:pPr>
        <w:pStyle w:val="berschrift2"/>
        <w:rPr>
          <w:highlight w:val="yellow"/>
        </w:rPr>
      </w:pPr>
      <w:bookmarkStart w:id="82" w:name="_Toc161293463"/>
      <w:bookmarkStart w:id="83" w:name="_Toc188159248"/>
      <w:r w:rsidRPr="003559DC">
        <w:rPr>
          <w:highlight w:val="yellow"/>
        </w:rPr>
        <w:t>Ergonomie</w:t>
      </w:r>
      <w:bookmarkEnd w:id="82"/>
      <w:bookmarkEnd w:id="83"/>
    </w:p>
    <w:p w:rsidR="00FD0237" w:rsidRPr="00F6691C" w:rsidRDefault="00FD0237" w:rsidP="00FD0237">
      <w:pPr>
        <w:rPr>
          <w:i/>
        </w:rPr>
      </w:pPr>
      <w:r w:rsidRPr="00F6691C">
        <w:rPr>
          <w:i/>
        </w:rPr>
        <w:t>Wie schätzen Sie die Ergonomie Ihres Systems ein?</w:t>
      </w:r>
    </w:p>
    <w:p w:rsidR="00FD0237" w:rsidRPr="00FD0237" w:rsidRDefault="00FD0237" w:rsidP="00FD0237">
      <w:r w:rsidRPr="00F6691C">
        <w:rPr>
          <w:i/>
        </w:rPr>
        <w:t>Wer hat es getestet (Crosstesting, OMA Test?)</w:t>
      </w:r>
    </w:p>
    <w:p w:rsidR="00E864AB" w:rsidRPr="00D62916" w:rsidRDefault="00E864AB" w:rsidP="00E864AB">
      <w:pPr>
        <w:pStyle w:val="Erluterungstext"/>
      </w:pPr>
      <w:bookmarkStart w:id="84" w:name="OLE_LINK95"/>
      <w:bookmarkStart w:id="85" w:name="OLE_LINK96"/>
      <w:r w:rsidRPr="00D62916">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bookmarkStart w:id="86" w:name="OLE_LINK97"/>
      <w:bookmarkStart w:id="87" w:name="OLE_LINK98"/>
      <w:bookmarkEnd w:id="84"/>
      <w:bookmarkEnd w:id="85"/>
    </w:p>
    <w:bookmarkEnd w:id="86"/>
    <w:bookmarkEnd w:id="87"/>
    <w:p w:rsidR="00E864AB" w:rsidRPr="00D62916" w:rsidRDefault="00E864AB" w:rsidP="00E864AB">
      <w:pPr>
        <w:spacing w:before="56" w:after="113"/>
        <w:rPr>
          <w:rFonts w:cs="Arial"/>
          <w:sz w:val="20"/>
        </w:rPr>
      </w:pPr>
    </w:p>
    <w:p w:rsidR="00E864AB" w:rsidRPr="003559DC" w:rsidRDefault="00E864AB" w:rsidP="00E864AB">
      <w:pPr>
        <w:pStyle w:val="berschrift2"/>
        <w:rPr>
          <w:color w:val="FF0000"/>
        </w:rPr>
      </w:pPr>
      <w:bookmarkStart w:id="88" w:name="_Toc161293465"/>
      <w:bookmarkStart w:id="89" w:name="_Toc188159250"/>
      <w:r w:rsidRPr="003559DC">
        <w:rPr>
          <w:color w:val="FF0000"/>
        </w:rPr>
        <w:t>Transaktionsbehandlung</w:t>
      </w:r>
      <w:bookmarkEnd w:id="88"/>
      <w:bookmarkEnd w:id="89"/>
    </w:p>
    <w:p w:rsidR="00D717C6" w:rsidRPr="00D717C6" w:rsidRDefault="00D717C6" w:rsidP="00D717C6">
      <w:r w:rsidRPr="00F6691C">
        <w:rPr>
          <w:i/>
        </w:rPr>
        <w:t>Welche Transaktionen haben Sie implementiert?</w:t>
      </w:r>
    </w:p>
    <w:p w:rsidR="00E864AB" w:rsidRPr="00D62916" w:rsidRDefault="00E864AB" w:rsidP="00E864AB">
      <w:pPr>
        <w:pStyle w:val="Erluterungstext"/>
      </w:pPr>
      <w:bookmarkStart w:id="90" w:name="OLE_LINK99"/>
      <w:bookmarkStart w:id="91" w:name="OLE_LINK100"/>
      <w:r w:rsidRPr="00D62916">
        <w:t>Transaktionen sind Arbeitsschritte oder Abläufe, die entweder alle gemeinsam oder garnicht durchgeführt werden. Der Begriff stammt aus den Datenbanken - wichtiges Stichwort hier sind ACID-Transaktionen (atomar, consistent, isolated, durable).</w:t>
      </w:r>
    </w:p>
    <w:bookmarkEnd w:id="90"/>
    <w:bookmarkEnd w:id="91"/>
    <w:p w:rsidR="00E864AB" w:rsidRPr="00D62916" w:rsidRDefault="00E864AB" w:rsidP="00E864AB">
      <w:pPr>
        <w:spacing w:before="56" w:after="113"/>
        <w:rPr>
          <w:rFonts w:cs="Arial"/>
          <w:sz w:val="20"/>
        </w:rPr>
      </w:pPr>
    </w:p>
    <w:p w:rsidR="00E864AB" w:rsidRPr="003559DC" w:rsidRDefault="00E864AB" w:rsidP="00E864AB">
      <w:pPr>
        <w:pStyle w:val="berschrift2"/>
        <w:rPr>
          <w:color w:val="FF0000"/>
        </w:rPr>
      </w:pPr>
      <w:bookmarkStart w:id="92" w:name="_Toc161293466"/>
      <w:bookmarkStart w:id="93" w:name="_Toc188159251"/>
      <w:r w:rsidRPr="003559DC">
        <w:rPr>
          <w:color w:val="FF0000"/>
        </w:rPr>
        <w:t>Sessionbehandlung</w:t>
      </w:r>
      <w:bookmarkEnd w:id="92"/>
      <w:bookmarkEnd w:id="93"/>
    </w:p>
    <w:p w:rsidR="00DE570F" w:rsidRPr="00DE570F" w:rsidRDefault="00DE570F" w:rsidP="00DE570F"/>
    <w:p w:rsidR="00E864AB" w:rsidRPr="003559DC" w:rsidRDefault="00E864AB" w:rsidP="00E864AB">
      <w:pPr>
        <w:pStyle w:val="Erluterungstext"/>
        <w:rPr>
          <w:highlight w:val="yellow"/>
        </w:rPr>
      </w:pPr>
      <w:bookmarkStart w:id="94" w:name="OLE_LINK101"/>
      <w:bookmarkStart w:id="95" w:name="OLE_LINK102"/>
      <w:r w:rsidRPr="003559DC">
        <w:rPr>
          <w:highlight w:val="yellow"/>
        </w:rPr>
        <w:lastRenderedPageBreak/>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rsidR="00E864AB" w:rsidRPr="003559DC" w:rsidRDefault="00E864AB" w:rsidP="00E864AB">
      <w:pPr>
        <w:pStyle w:val="berschrift2"/>
        <w:rPr>
          <w:highlight w:val="yellow"/>
        </w:rPr>
      </w:pPr>
      <w:bookmarkStart w:id="96" w:name="_Toc161293467"/>
      <w:bookmarkStart w:id="97" w:name="_Toc188159252"/>
      <w:bookmarkEnd w:id="94"/>
      <w:bookmarkEnd w:id="95"/>
      <w:r w:rsidRPr="003559DC">
        <w:rPr>
          <w:highlight w:val="yellow"/>
        </w:rPr>
        <w:t>Sicherheit</w:t>
      </w:r>
      <w:bookmarkEnd w:id="96"/>
      <w:bookmarkEnd w:id="97"/>
    </w:p>
    <w:p w:rsidR="00D717C6" w:rsidRPr="00F6691C" w:rsidRDefault="00D717C6" w:rsidP="00D717C6">
      <w:pPr>
        <w:rPr>
          <w:i/>
        </w:rPr>
      </w:pPr>
      <w:r w:rsidRPr="00F6691C">
        <w:rPr>
          <w:i/>
        </w:rPr>
        <w:t>Haben Sie sich mit Sicherheitsaspekten Ihres Systems auseinandergesetzt und wenn ja, welche Sicherheitsvorkehrungen haben Sie realisiert? Diese Frage ist insbesondere bei den externen Praktikumsprojekten relevant.</w:t>
      </w:r>
    </w:p>
    <w:p w:rsidR="00E864AB" w:rsidRPr="00D62916" w:rsidRDefault="00E864AB" w:rsidP="00E864AB">
      <w:pPr>
        <w:pStyle w:val="Erluterungstext"/>
      </w:pPr>
      <w:bookmarkStart w:id="98" w:name="OLE_LINK103"/>
      <w:bookmarkStart w:id="99" w:name="OLE_LINK104"/>
      <w:r w:rsidRPr="00D62916">
        <w:t>Die Sicherheit von IT-Systemen befasst sich mit Mechanismen zur Gewährleistung von Datensicherheit und Datenschutz sowie Verhinderung von Datenmissbrauch.</w:t>
      </w:r>
    </w:p>
    <w:p w:rsidR="00E864AB" w:rsidRPr="00D62916" w:rsidRDefault="00E864AB" w:rsidP="00E864AB">
      <w:pPr>
        <w:pStyle w:val="Erluterungstext"/>
      </w:pPr>
      <w:r w:rsidRPr="00D62916">
        <w:t>Typische Fragestellungen sind:</w:t>
      </w:r>
    </w:p>
    <w:p w:rsidR="00E864AB" w:rsidRPr="00D62916" w:rsidRDefault="00E864AB" w:rsidP="00E864AB">
      <w:pPr>
        <w:pStyle w:val="ErluterungstextBullets"/>
      </w:pPr>
      <w:r w:rsidRPr="00D62916">
        <w:t>Wie können Daten auf dem Transport (beispielsweise über offene Netze wie das Internet) vor Missbrauch geschützt werden?</w:t>
      </w:r>
    </w:p>
    <w:p w:rsidR="00E864AB" w:rsidRPr="00D62916" w:rsidRDefault="00E864AB" w:rsidP="00E864AB">
      <w:pPr>
        <w:pStyle w:val="ErluterungstextBullets"/>
      </w:pPr>
      <w:r w:rsidRPr="00D62916">
        <w:t>Wie können Kommunikationspartner sich gegenseitig vertrauen?</w:t>
      </w:r>
    </w:p>
    <w:p w:rsidR="00E864AB" w:rsidRPr="00D62916" w:rsidRDefault="00E864AB" w:rsidP="00E864AB">
      <w:pPr>
        <w:pStyle w:val="ErluterungstextBullets"/>
      </w:pPr>
      <w:r w:rsidRPr="00D62916">
        <w:t>Wie können sich Kommunikationspartner eindeutig erkennen und vor falschen Kommunikationspartner schützen?</w:t>
      </w:r>
    </w:p>
    <w:p w:rsidR="00E864AB" w:rsidRPr="00D62916" w:rsidRDefault="00E864AB" w:rsidP="00E864AB">
      <w:pPr>
        <w:pStyle w:val="ErluterungstextBullets"/>
      </w:pPr>
      <w:r w:rsidRPr="00D62916">
        <w:t>Wie können Kommunikationspartner die Herkunft von Daten für sich beanspruchen (oder die Echtheit von Daten bestätigen)?</w:t>
      </w:r>
    </w:p>
    <w:p w:rsidR="00E864AB" w:rsidRPr="00D62916" w:rsidRDefault="00E864AB" w:rsidP="00E864AB">
      <w:pPr>
        <w:pStyle w:val="Erluterungstext"/>
      </w:pPr>
      <w:r w:rsidRPr="00D62916">
        <w:t>Das Thema IT-Sicherheit hat häufig Berührung zu juristischen Aspekten, teilweise sogar zu internationalem Recht.</w:t>
      </w:r>
    </w:p>
    <w:bookmarkEnd w:id="98"/>
    <w:bookmarkEnd w:id="99"/>
    <w:p w:rsidR="00E864AB" w:rsidRPr="00D62916" w:rsidRDefault="00E864AB" w:rsidP="00E864AB">
      <w:pPr>
        <w:spacing w:before="56" w:after="113"/>
        <w:rPr>
          <w:rFonts w:cs="Arial"/>
          <w:sz w:val="20"/>
        </w:rPr>
      </w:pPr>
    </w:p>
    <w:p w:rsidR="00E864AB" w:rsidRDefault="00E864AB" w:rsidP="00E864AB">
      <w:pPr>
        <w:pStyle w:val="berschrift2"/>
      </w:pPr>
      <w:bookmarkStart w:id="100" w:name="_Toc161293468"/>
      <w:bookmarkStart w:id="101" w:name="_Toc188159253"/>
      <w:r w:rsidRPr="00D62916">
        <w:t>Kommunikation und Integration mit anderen IT-Systemen</w:t>
      </w:r>
      <w:bookmarkEnd w:id="100"/>
      <w:bookmarkEnd w:id="101"/>
    </w:p>
    <w:p w:rsidR="00D717C6" w:rsidRPr="00F6691C" w:rsidRDefault="00D717C6" w:rsidP="00D717C6">
      <w:pPr>
        <w:rPr>
          <w:i/>
        </w:rPr>
      </w:pPr>
      <w:r w:rsidRPr="00F6691C">
        <w:rPr>
          <w:i/>
        </w:rPr>
        <w:t>Das ist ggfs. in externen Praktikumsprojekten relevant.</w:t>
      </w:r>
    </w:p>
    <w:p w:rsidR="00D717C6" w:rsidRPr="00D717C6" w:rsidRDefault="00D717C6" w:rsidP="00D717C6"/>
    <w:p w:rsidR="00E864AB" w:rsidRPr="00D62916" w:rsidRDefault="00E864AB" w:rsidP="00E864AB">
      <w:pPr>
        <w:pStyle w:val="Erluterungstext"/>
      </w:pPr>
      <w:bookmarkStart w:id="102" w:name="OLE_LINK105"/>
      <w:bookmarkStart w:id="103" w:name="OLE_LINK106"/>
      <w:r w:rsidRPr="00D62916">
        <w:t>Kommunikation:</w:t>
      </w:r>
      <w:r w:rsidR="00FC0960">
        <w:t xml:space="preserve"> </w:t>
      </w:r>
      <w:r w:rsidRPr="00D62916">
        <w:t>Übertragung von Daten zwischen System-Komponenten. Bezieht sich auf Kommunikation innerhalb eines Prozesses oder Adressraumes, zwischen unterschiedlichen Prozessen oder auch zwischen unterschiedlichen Rechnersystemen.</w:t>
      </w:r>
    </w:p>
    <w:p w:rsidR="00E864AB" w:rsidRPr="00D62916" w:rsidRDefault="00E864AB" w:rsidP="00E864AB">
      <w:pPr>
        <w:pStyle w:val="Erluterungstext"/>
      </w:pPr>
      <w:r w:rsidRPr="00D62916">
        <w:t>Integration: Einbindung bestehender Systeme (in einen neuen Kontext). Auch bekannt als: (Legacy) Wrapper, Gateway, Enterprise Application Integration (EAI).</w:t>
      </w:r>
    </w:p>
    <w:bookmarkEnd w:id="102"/>
    <w:bookmarkEnd w:id="103"/>
    <w:p w:rsidR="00E864AB" w:rsidRPr="00D62916" w:rsidRDefault="00E864AB" w:rsidP="00E864AB">
      <w:pPr>
        <w:spacing w:before="56" w:after="113"/>
        <w:rPr>
          <w:rFonts w:cs="Arial"/>
          <w:sz w:val="20"/>
        </w:rPr>
      </w:pPr>
    </w:p>
    <w:p w:rsidR="00E864AB" w:rsidRPr="003559DC" w:rsidRDefault="00E864AB" w:rsidP="00E864AB">
      <w:pPr>
        <w:pStyle w:val="berschrift2"/>
        <w:rPr>
          <w:color w:val="FF0000"/>
        </w:rPr>
      </w:pPr>
      <w:bookmarkStart w:id="104" w:name="_Toc161293469"/>
      <w:bookmarkStart w:id="105" w:name="_Toc188159254"/>
      <w:r w:rsidRPr="003559DC">
        <w:rPr>
          <w:color w:val="FF0000"/>
        </w:rPr>
        <w:t>Verteilung</w:t>
      </w:r>
      <w:bookmarkEnd w:id="104"/>
      <w:bookmarkEnd w:id="105"/>
    </w:p>
    <w:p w:rsidR="00D717C6" w:rsidRPr="00D717C6" w:rsidRDefault="00D717C6" w:rsidP="00D717C6">
      <w:r w:rsidRPr="00F6691C">
        <w:rPr>
          <w:i/>
        </w:rPr>
        <w:t>Das ist ggfs. in externen Praktikumsprojekten relevant.</w:t>
      </w:r>
    </w:p>
    <w:p w:rsidR="00E864AB" w:rsidRPr="00D62916" w:rsidRDefault="00E864AB" w:rsidP="00E864AB">
      <w:pPr>
        <w:pStyle w:val="Erluterungstext"/>
      </w:pPr>
      <w:bookmarkStart w:id="106" w:name="OLE_LINK107"/>
      <w:bookmarkStart w:id="107" w:name="OLE_LINK108"/>
      <w:r w:rsidRPr="00D62916">
        <w:t>Verteilung: Entwurf von Software-Systemen, deren Bestandteile auf unterschiedlichen und eventuell physikalisch getrennten Rechnersystemen ablaufen.</w:t>
      </w:r>
    </w:p>
    <w:p w:rsidR="00E864AB" w:rsidRPr="00D62916" w:rsidRDefault="00E864AB" w:rsidP="00E864AB">
      <w:pPr>
        <w:pStyle w:val="Erluterungstext"/>
      </w:pPr>
      <w:r w:rsidRPr="00D62916">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bookmarkEnd w:id="106"/>
    <w:bookmarkEnd w:id="107"/>
    <w:p w:rsidR="00E864AB" w:rsidRDefault="00E864AB" w:rsidP="00E864AB">
      <w:pPr>
        <w:spacing w:before="56" w:after="113"/>
        <w:rPr>
          <w:rFonts w:cs="Arial"/>
          <w:sz w:val="20"/>
        </w:rPr>
      </w:pPr>
    </w:p>
    <w:p w:rsidR="002060DC" w:rsidRPr="003559DC" w:rsidRDefault="002060DC" w:rsidP="002060DC">
      <w:pPr>
        <w:pStyle w:val="berschrift2"/>
        <w:rPr>
          <w:highlight w:val="yellow"/>
        </w:rPr>
      </w:pPr>
      <w:bookmarkStart w:id="108" w:name="_Toc161293479"/>
      <w:bookmarkStart w:id="109" w:name="_Toc188159255"/>
      <w:r w:rsidRPr="003559DC">
        <w:rPr>
          <w:highlight w:val="yellow"/>
        </w:rPr>
        <w:t>Plausibilisierung und Validierung</w:t>
      </w:r>
      <w:bookmarkEnd w:id="108"/>
      <w:bookmarkEnd w:id="109"/>
    </w:p>
    <w:p w:rsidR="00D717C6" w:rsidRPr="00D717C6" w:rsidRDefault="00D717C6" w:rsidP="00D717C6">
      <w:r w:rsidRPr="00F6691C">
        <w:rPr>
          <w:i/>
        </w:rPr>
        <w:t>Welche Benutzereingaben validieren Sie?</w:t>
      </w:r>
    </w:p>
    <w:p w:rsidR="002060DC" w:rsidRPr="00D62916" w:rsidRDefault="002060DC" w:rsidP="007F275F">
      <w:pPr>
        <w:pStyle w:val="Erluterungstext"/>
      </w:pPr>
      <w:bookmarkStart w:id="110" w:name="OLE_LINK109"/>
      <w:bookmarkStart w:id="111" w:name="OLE_LINK110"/>
      <w:r w:rsidRPr="00D62916">
        <w:t>Wo und wie plausibilisieren und validieren Sie (Eingabe-)daten, etwa Benutzereingaben?</w:t>
      </w:r>
    </w:p>
    <w:bookmarkEnd w:id="110"/>
    <w:bookmarkEnd w:id="111"/>
    <w:p w:rsidR="002060DC" w:rsidRPr="00D62916" w:rsidRDefault="002060DC" w:rsidP="00E864AB">
      <w:pPr>
        <w:spacing w:before="56" w:after="113"/>
        <w:rPr>
          <w:rFonts w:cs="Arial"/>
          <w:sz w:val="20"/>
        </w:rPr>
      </w:pPr>
    </w:p>
    <w:p w:rsidR="00E864AB" w:rsidRDefault="00E864AB" w:rsidP="00E864AB">
      <w:pPr>
        <w:pStyle w:val="berschrift2"/>
      </w:pPr>
      <w:bookmarkStart w:id="112" w:name="_Toc161293470"/>
      <w:bookmarkStart w:id="113" w:name="_Toc188159256"/>
      <w:r w:rsidRPr="00D62916">
        <w:t>Ausnahme-/Fehlerbehandlung</w:t>
      </w:r>
      <w:bookmarkEnd w:id="112"/>
      <w:bookmarkEnd w:id="113"/>
    </w:p>
    <w:p w:rsidR="002F0B2F" w:rsidRPr="00D717C6" w:rsidRDefault="00D717C6" w:rsidP="00D717C6">
      <w:r w:rsidRPr="00F6691C">
        <w:rPr>
          <w:i/>
        </w:rPr>
        <w:t>Wie werden Programmfehler und Ausnahmen systematisch und konsistent behandelt?</w:t>
      </w:r>
    </w:p>
    <w:p w:rsidR="00E864AB" w:rsidRPr="00D62916" w:rsidRDefault="00E864AB" w:rsidP="00E864AB">
      <w:pPr>
        <w:pStyle w:val="Erluterungstext"/>
      </w:pPr>
      <w:bookmarkStart w:id="114" w:name="OLE_LINK111"/>
      <w:bookmarkStart w:id="115" w:name="OLE_LINK112"/>
      <w:r w:rsidRPr="00D62916">
        <w:t>Wie werden Programmfehler und Ausnahmen systematisch und konsistent behandelt?</w:t>
      </w:r>
    </w:p>
    <w:p w:rsidR="00E864AB" w:rsidRPr="00D62916" w:rsidRDefault="00E864AB" w:rsidP="00E864AB">
      <w:pPr>
        <w:pStyle w:val="Erluterungstext"/>
      </w:pPr>
      <w:r w:rsidRPr="00D62916">
        <w:t>Wie kann das System nach einem Fehler wieder in einen konsistenten Zustand gelangen? Geschieht dies automatisch oder ist manueller Eingriff erforderlich?</w:t>
      </w:r>
    </w:p>
    <w:p w:rsidR="00E864AB" w:rsidRPr="00D62916" w:rsidRDefault="00E864AB" w:rsidP="00E864AB">
      <w:pPr>
        <w:pStyle w:val="Erluterungstext"/>
      </w:pPr>
      <w:r w:rsidRPr="00D62916">
        <w:t>Dieser Aspekt hat mit Logging, Protokollierung und Tracing zu tun.</w:t>
      </w:r>
    </w:p>
    <w:p w:rsidR="00E864AB" w:rsidRPr="00D62916" w:rsidRDefault="00E864AB" w:rsidP="00E864AB">
      <w:pPr>
        <w:pStyle w:val="Erluterungstext"/>
      </w:pPr>
      <w:r w:rsidRPr="00D62916">
        <w:t>Welche Art Ausnahmen und Fehler behandelt ihr System? Welche Art Ausnahmen werden an welche Außenschnittstelle weitergeleitet und welche Ausnahmen behandelt das System komplett intern?</w:t>
      </w:r>
    </w:p>
    <w:p w:rsidR="00E864AB" w:rsidRPr="00D62916" w:rsidRDefault="00E864AB" w:rsidP="00E864AB">
      <w:pPr>
        <w:pStyle w:val="Erluterungstext"/>
      </w:pPr>
      <w:r w:rsidRPr="00D62916">
        <w:t>Wie nutzen Sie die Exception-Handling Mechanismen ihrer Programmiersprache? Verwenden Sie checked- oder unchecked-Exceptions?</w:t>
      </w:r>
    </w:p>
    <w:bookmarkEnd w:id="114"/>
    <w:bookmarkEnd w:id="115"/>
    <w:p w:rsidR="00E864AB" w:rsidRPr="00D62916" w:rsidRDefault="00E864AB" w:rsidP="00E864AB"/>
    <w:p w:rsidR="00E864AB" w:rsidRPr="003559DC" w:rsidRDefault="00E864AB" w:rsidP="00E864AB">
      <w:pPr>
        <w:pStyle w:val="berschrift2"/>
        <w:rPr>
          <w:color w:val="FF0000"/>
        </w:rPr>
      </w:pPr>
      <w:bookmarkStart w:id="116" w:name="_Toc161293472"/>
      <w:bookmarkStart w:id="117" w:name="_Toc188159258"/>
      <w:r w:rsidRPr="003559DC">
        <w:rPr>
          <w:color w:val="FF0000"/>
        </w:rPr>
        <w:t>Logging, Protokollierung, Tracing</w:t>
      </w:r>
      <w:bookmarkEnd w:id="116"/>
      <w:bookmarkEnd w:id="117"/>
      <w:r w:rsidRPr="003559DC">
        <w:rPr>
          <w:color w:val="FF0000"/>
        </w:rPr>
        <w:t xml:space="preserve"> </w:t>
      </w:r>
    </w:p>
    <w:p w:rsidR="002F0B2F" w:rsidRPr="002F0B2F" w:rsidRDefault="00F6691C" w:rsidP="002F0B2F">
      <w:r>
        <w:rPr>
          <w:i/>
        </w:rPr>
        <w:t>Haben Sie Maß</w:t>
      </w:r>
      <w:r w:rsidR="002F0B2F" w:rsidRPr="00F6691C">
        <w:rPr>
          <w:i/>
        </w:rPr>
        <w:t>nahmen getroffen, über den Status des Programms zur Laufzeit Auskunft geben zu können und wenn ja, welche?</w:t>
      </w:r>
    </w:p>
    <w:p w:rsidR="00E864AB" w:rsidRPr="00D62916" w:rsidRDefault="00E864AB" w:rsidP="00E864AB">
      <w:pPr>
        <w:pStyle w:val="Erluterungstext"/>
      </w:pPr>
      <w:bookmarkStart w:id="118" w:name="OLE_LINK115"/>
      <w:bookmarkStart w:id="119" w:name="OLE_LINK116"/>
      <w:r w:rsidRPr="00D62916">
        <w:t xml:space="preserve">Es gibt zwei Ausprägungen der Protokollierung, das </w:t>
      </w:r>
      <w:r w:rsidRPr="00D62916">
        <w:rPr>
          <w:rFonts w:ascii="Helvetica-Oblique" w:hAnsi="Helvetica-Oblique"/>
          <w:i/>
        </w:rPr>
        <w:t xml:space="preserve">Logging </w:t>
      </w:r>
      <w:r w:rsidRPr="00D62916">
        <w:t xml:space="preserve">und das </w:t>
      </w:r>
      <w:r w:rsidRPr="00D62916">
        <w:rPr>
          <w:rFonts w:ascii="Helvetica-Oblique" w:hAnsi="Helvetica-Oblique"/>
          <w:i/>
        </w:rPr>
        <w:t>Tracing</w:t>
      </w:r>
      <w:r w:rsidRPr="00D62916">
        <w:t xml:space="preserve"> . Bei beiden werden Funktions- oder Methodenaufrufe in das Programm aufgenommen, die zur Laufzeit über den Status des Programms Auskunft geben.</w:t>
      </w:r>
    </w:p>
    <w:p w:rsidR="00E864AB" w:rsidRPr="00D62916" w:rsidRDefault="00E864AB" w:rsidP="00E864AB">
      <w:pPr>
        <w:pStyle w:val="Erluterungstext"/>
      </w:pPr>
      <w:r w:rsidRPr="00D62916">
        <w:t>In der Praxis gibt es zwischen Logging und Tracing allerdings sehr wohl Unterschiede:</w:t>
      </w:r>
    </w:p>
    <w:p w:rsidR="00E864AB" w:rsidRPr="00D62916" w:rsidRDefault="00E864AB" w:rsidP="00E864AB">
      <w:pPr>
        <w:pStyle w:val="ErluterungstextBullets"/>
      </w:pPr>
      <w:r w:rsidRPr="00D62916">
        <w:t>Logging kann fachliche oder technische Protokollierung sein, oder eine beliebige Kombination von beidem.</w:t>
      </w:r>
    </w:p>
    <w:p w:rsidR="00E864AB" w:rsidRPr="00D62916" w:rsidRDefault="00E864AB" w:rsidP="00E864AB">
      <w:pPr>
        <w:pStyle w:val="ErluterungstextBullets"/>
        <w:tabs>
          <w:tab w:val="clear" w:pos="360"/>
          <w:tab w:val="num" w:pos="728"/>
        </w:tabs>
        <w:ind w:left="742"/>
      </w:pPr>
      <w:r w:rsidRPr="00D62916">
        <w:t>Fachliche Protokolle werden gewöhnlich anwenderspezifisch aufbereitet und übersetzt. Sie dienen Endbenutzern, Administratoren oder Betreibern von Softwaresystemen und liefern Informationen über die vom Programm abgewickelten Geschäftsprozesse.</w:t>
      </w:r>
    </w:p>
    <w:p w:rsidR="00E864AB" w:rsidRPr="00D62916" w:rsidRDefault="00E864AB" w:rsidP="00E864AB">
      <w:pPr>
        <w:pStyle w:val="ErluterungstextBullets"/>
        <w:tabs>
          <w:tab w:val="clear" w:pos="360"/>
          <w:tab w:val="num" w:pos="728"/>
        </w:tabs>
        <w:ind w:left="742"/>
      </w:pPr>
      <w:r w:rsidRPr="00D62916">
        <w:t>Technische Protokolle sind Informationen für Betreiber oder Entwickler. Sie dienen der Fehlersuche sowie der Systemoptimierung.</w:t>
      </w:r>
    </w:p>
    <w:p w:rsidR="00E864AB" w:rsidRPr="00D62916" w:rsidRDefault="00E864AB" w:rsidP="00E864AB">
      <w:pPr>
        <w:pStyle w:val="ErluterungstextBullets"/>
      </w:pPr>
      <w:r w:rsidRPr="00D62916">
        <w:t>Tracing soll Debugging -Information für Entwickler oder Supportmitarbeiter liefern. Es dient primär zur Fehlersuche und -analyse.</w:t>
      </w:r>
      <w:bookmarkStart w:id="120" w:name="OLE_LINK117"/>
      <w:bookmarkStart w:id="121" w:name="OLE_LINK118"/>
      <w:bookmarkEnd w:id="118"/>
      <w:bookmarkEnd w:id="119"/>
    </w:p>
    <w:p w:rsidR="00E864AB" w:rsidRPr="00D62916" w:rsidRDefault="00E864AB" w:rsidP="00E864AB">
      <w:pPr>
        <w:spacing w:before="56" w:after="113"/>
        <w:rPr>
          <w:rFonts w:cs="Arial"/>
          <w:sz w:val="20"/>
        </w:rPr>
      </w:pPr>
    </w:p>
    <w:p w:rsidR="00E864AB" w:rsidRDefault="00E864AB" w:rsidP="00E864AB">
      <w:pPr>
        <w:pStyle w:val="berschrift2"/>
      </w:pPr>
      <w:bookmarkStart w:id="122" w:name="_Toc161293474"/>
      <w:bookmarkStart w:id="123" w:name="_Toc188159260"/>
      <w:bookmarkEnd w:id="120"/>
      <w:bookmarkEnd w:id="121"/>
      <w:r w:rsidRPr="00D62916">
        <w:t>Konfigurierbarkeit</w:t>
      </w:r>
      <w:bookmarkEnd w:id="122"/>
      <w:bookmarkEnd w:id="123"/>
    </w:p>
    <w:p w:rsidR="002F0B2F" w:rsidRPr="002F0B2F" w:rsidRDefault="002F0B2F" w:rsidP="002F0B2F">
      <w:r w:rsidRPr="00F6691C">
        <w:rPr>
          <w:i/>
        </w:rPr>
        <w:t>Kann Ihr System konfiguriert werden und wenn ja, zu welchem Zeitpunkt und für welche Features?</w:t>
      </w:r>
    </w:p>
    <w:p w:rsidR="00E864AB" w:rsidRPr="00D62916" w:rsidRDefault="00E864AB" w:rsidP="00E864AB">
      <w:pPr>
        <w:pStyle w:val="Erluterungstext"/>
      </w:pPr>
      <w:bookmarkStart w:id="124" w:name="OLE_LINK119"/>
      <w:bookmarkStart w:id="125" w:name="OLE_LINK120"/>
      <w:r w:rsidRPr="00D62916">
        <w:t>Die Flexibilität von IT-Systemem wird unter anderem durch ihre Konfigurierbarkeit beeinflusst, die Möglichkeit, manche Entscheidungen hinsichtlich der Systemnutzung erst spät zu treffen. Konfigurierbarkeit kann zu folgenden Zeitpunkten erfolgen:</w:t>
      </w:r>
    </w:p>
    <w:p w:rsidR="00E864AB" w:rsidRPr="00D62916" w:rsidRDefault="00E864AB" w:rsidP="00E864AB">
      <w:pPr>
        <w:pStyle w:val="ErluterungstextBullets"/>
      </w:pPr>
      <w:r w:rsidRPr="00D62916">
        <w:t>Während der Programmierung: Dabei werden beispielsweise Server-, Datei- oder Verzeichnisnamen direkt ("hart") in den Programmcode aufgenommen.</w:t>
      </w:r>
    </w:p>
    <w:p w:rsidR="00E864AB" w:rsidRPr="00D62916" w:rsidRDefault="00E864AB" w:rsidP="00E864AB">
      <w:pPr>
        <w:pStyle w:val="ErluterungstextBullets"/>
      </w:pPr>
      <w:r w:rsidRPr="00D62916">
        <w:t>Während des Deployments oder der Installation: Hier werden Konfigurationsinformationen für eine bestimmte Installation angegeben, etwa der Installationspfad.</w:t>
      </w:r>
    </w:p>
    <w:p w:rsidR="00E864AB" w:rsidRPr="00D62916" w:rsidRDefault="00E864AB" w:rsidP="00E864AB">
      <w:pPr>
        <w:pStyle w:val="ErluterungstextBullets"/>
      </w:pPr>
      <w:r w:rsidRPr="00D62916">
        <w:t>Beim Systemstart: Hier werden Informationen vor oder beim Programmstart dynamisch gelesen.</w:t>
      </w:r>
    </w:p>
    <w:p w:rsidR="00E864AB" w:rsidRPr="00D62916" w:rsidRDefault="00E864AB" w:rsidP="00E864AB">
      <w:pPr>
        <w:pStyle w:val="ErluterungstextBullets"/>
      </w:pPr>
      <w:r w:rsidRPr="00D62916">
        <w:t>Während des Programmablaufs: Konfigurationsinformation wird zur Programmlaufzeit erfragt oder gelesen.</w:t>
      </w:r>
    </w:p>
    <w:p w:rsidR="00E864AB" w:rsidRPr="00D62916" w:rsidRDefault="00E864AB" w:rsidP="00E864AB">
      <w:pPr>
        <w:pStyle w:val="Erluterungstext"/>
      </w:pPr>
      <w:bookmarkStart w:id="126" w:name="OLE_LINK121"/>
      <w:bookmarkStart w:id="127" w:name="OLE_LINK122"/>
      <w:bookmarkEnd w:id="124"/>
      <w:bookmarkEnd w:id="125"/>
    </w:p>
    <w:bookmarkEnd w:id="126"/>
    <w:bookmarkEnd w:id="127"/>
    <w:p w:rsidR="00E864AB" w:rsidRPr="00D62916" w:rsidRDefault="00E864AB" w:rsidP="00E864AB">
      <w:pPr>
        <w:spacing w:before="56" w:after="113"/>
        <w:rPr>
          <w:rFonts w:cs="Arial"/>
          <w:sz w:val="20"/>
        </w:rPr>
      </w:pPr>
    </w:p>
    <w:p w:rsidR="00E864AB" w:rsidRPr="003559DC" w:rsidRDefault="00E864AB" w:rsidP="00E864AB">
      <w:pPr>
        <w:pStyle w:val="berschrift2"/>
        <w:rPr>
          <w:highlight w:val="yellow"/>
        </w:rPr>
      </w:pPr>
      <w:bookmarkStart w:id="128" w:name="_Toc161293476"/>
      <w:bookmarkStart w:id="129" w:name="_Toc188159262"/>
      <w:r w:rsidRPr="003559DC">
        <w:rPr>
          <w:highlight w:val="yellow"/>
        </w:rPr>
        <w:t>Internationalisierung</w:t>
      </w:r>
      <w:bookmarkEnd w:id="128"/>
      <w:bookmarkEnd w:id="129"/>
    </w:p>
    <w:p w:rsidR="002F0B2F" w:rsidRPr="00F6691C" w:rsidRDefault="002F0B2F" w:rsidP="002F0B2F">
      <w:pPr>
        <w:rPr>
          <w:i/>
        </w:rPr>
      </w:pPr>
      <w:r w:rsidRPr="00F6691C">
        <w:rPr>
          <w:i/>
        </w:rPr>
        <w:t>Unterstützt Ihr System Internationalsierung und wenn ja, wie?</w:t>
      </w:r>
    </w:p>
    <w:p w:rsidR="00E864AB" w:rsidRPr="00D62916" w:rsidRDefault="00E864AB" w:rsidP="00E864AB">
      <w:pPr>
        <w:pStyle w:val="Erluterungstext"/>
      </w:pPr>
      <w:bookmarkStart w:id="130" w:name="OLE_LINK123"/>
      <w:bookmarkStart w:id="131" w:name="OLE_LINK124"/>
      <w:r w:rsidRPr="00D62916">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bookmarkStart w:id="132" w:name="OLE_LINK125"/>
      <w:bookmarkStart w:id="133" w:name="OLE_LINK126"/>
      <w:bookmarkStart w:id="134" w:name="OLE_LINK127"/>
      <w:bookmarkEnd w:id="130"/>
      <w:bookmarkEnd w:id="131"/>
    </w:p>
    <w:bookmarkEnd w:id="132"/>
    <w:bookmarkEnd w:id="133"/>
    <w:bookmarkEnd w:id="134"/>
    <w:p w:rsidR="00E864AB" w:rsidRPr="00D62916" w:rsidRDefault="00E864AB" w:rsidP="00E864AB">
      <w:pPr>
        <w:spacing w:before="56" w:after="113"/>
        <w:rPr>
          <w:rFonts w:cs="Arial"/>
          <w:sz w:val="20"/>
          <w:szCs w:val="20"/>
        </w:rPr>
      </w:pPr>
    </w:p>
    <w:p w:rsidR="00E864AB" w:rsidRPr="003559DC" w:rsidRDefault="00E864AB" w:rsidP="00E864AB">
      <w:pPr>
        <w:pStyle w:val="berschrift2"/>
        <w:rPr>
          <w:highlight w:val="yellow"/>
        </w:rPr>
      </w:pPr>
      <w:bookmarkStart w:id="135" w:name="_Toc161293478"/>
      <w:bookmarkStart w:id="136" w:name="_Toc188159264"/>
      <w:r w:rsidRPr="003559DC">
        <w:rPr>
          <w:highlight w:val="yellow"/>
        </w:rPr>
        <w:t>Testbarkeit</w:t>
      </w:r>
      <w:bookmarkEnd w:id="135"/>
      <w:bookmarkEnd w:id="136"/>
    </w:p>
    <w:p w:rsidR="00F6691C" w:rsidRDefault="00984088" w:rsidP="00461583">
      <w:r w:rsidRPr="00F6691C">
        <w:rPr>
          <w:i/>
        </w:rPr>
        <w:t>Welche automatisierten Tests haben Sie implementiert?</w:t>
      </w:r>
    </w:p>
    <w:p w:rsidR="00984088" w:rsidRPr="00984088" w:rsidRDefault="00984088" w:rsidP="00984088"/>
    <w:p w:rsidR="008232D4" w:rsidRPr="003559DC" w:rsidRDefault="00E864AB" w:rsidP="008232D4">
      <w:pPr>
        <w:pStyle w:val="Erluterungstext"/>
        <w:rPr>
          <w:highlight w:val="yellow"/>
        </w:rPr>
      </w:pPr>
      <w:r w:rsidRPr="003559DC">
        <w:rPr>
          <w:highlight w:val="yellow"/>
        </w:rPr>
        <w:lastRenderedPageBreak/>
        <w:t xml:space="preserve">Unterstützung für einfache </w:t>
      </w:r>
      <w:bookmarkStart w:id="137" w:name="_GoBack"/>
      <w:r w:rsidRPr="003559DC">
        <w:rPr>
          <w:highlight w:val="yellow"/>
        </w:rPr>
        <w:t>(und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rsidR="000E6054" w:rsidRPr="003559DC" w:rsidRDefault="000E6054" w:rsidP="000E6054">
      <w:pPr>
        <w:pStyle w:val="berschrift2"/>
        <w:rPr>
          <w:highlight w:val="yellow"/>
        </w:rPr>
      </w:pPr>
      <w:r w:rsidRPr="003559DC">
        <w:rPr>
          <w:highlight w:val="yellow"/>
        </w:rPr>
        <w:t>Buildmanagement</w:t>
      </w:r>
    </w:p>
    <w:p w:rsidR="00F45188" w:rsidRPr="00F6691C" w:rsidRDefault="00F45188" w:rsidP="00F45188">
      <w:pPr>
        <w:rPr>
          <w:i/>
        </w:rPr>
      </w:pPr>
      <w:r w:rsidRPr="00F6691C">
        <w:rPr>
          <w:i/>
        </w:rPr>
        <w:t>Wie wird das gesamte System</w:t>
      </w:r>
      <w:bookmarkEnd w:id="137"/>
      <w:r w:rsidRPr="00F6691C">
        <w:rPr>
          <w:i/>
        </w:rPr>
        <w:t xml:space="preserve"> aus Sourcecode Bausteinen gebaut?</w:t>
      </w:r>
    </w:p>
    <w:p w:rsidR="00F45188" w:rsidRPr="00F6691C" w:rsidRDefault="00F45188" w:rsidP="00F45188">
      <w:pPr>
        <w:rPr>
          <w:i/>
        </w:rPr>
      </w:pPr>
      <w:r w:rsidRPr="00F6691C">
        <w:rPr>
          <w:i/>
        </w:rPr>
        <w:t>Welche Repositories (Versionsverwaltungssysteme) enthalten welchen Sourcecode, wo liegen Konfigurationsdateien, Testdaten und/oder Build-Skripte (make, ant, maven</w:t>
      </w:r>
      <w:r w:rsidR="00AD1252">
        <w:rPr>
          <w:i/>
        </w:rPr>
        <w:t xml:space="preserve"> …</w:t>
      </w:r>
      <w:r w:rsidRPr="00F6691C">
        <w:rPr>
          <w:i/>
        </w:rPr>
        <w:t>)?</w:t>
      </w:r>
    </w:p>
    <w:p w:rsidR="00E864AB" w:rsidRPr="00D62916" w:rsidRDefault="000E6054" w:rsidP="00E864AB">
      <w:pPr>
        <w:pStyle w:val="Erluterungstext"/>
      </w:pPr>
      <w:r>
        <w:t xml:space="preserve">Wie wird das gesamte System aus Sourcecode Bausteinen gebaut? Welche Repositories (Versionsverwaltungssysteme) enthalten welchen Sourcecode, wo liegen Konfigurationsdateien, Testdaten und/oder Build-Skripte (make, ant, maven, gradle oder Ähnliche)? </w:t>
      </w:r>
      <w:bookmarkStart w:id="138" w:name="OLE_LINK142"/>
      <w:bookmarkStart w:id="139" w:name="OLE_LINK143"/>
    </w:p>
    <w:bookmarkEnd w:id="138"/>
    <w:bookmarkEnd w:id="139"/>
    <w:p w:rsidR="00E864AB" w:rsidRPr="00D62916" w:rsidRDefault="00E864AB" w:rsidP="00E864AB">
      <w:pPr>
        <w:spacing w:before="56" w:after="113"/>
        <w:rPr>
          <w:rFonts w:cs="Arial"/>
          <w:sz w:val="20"/>
        </w:rPr>
      </w:pPr>
    </w:p>
    <w:p w:rsidR="00E864AB" w:rsidRDefault="00E864AB" w:rsidP="00E864AB">
      <w:pPr>
        <w:pStyle w:val="berschrift1"/>
      </w:pPr>
      <w:bookmarkStart w:id="140" w:name="_Toc161293495"/>
      <w:bookmarkStart w:id="141" w:name="_Toc188159274"/>
      <w:r w:rsidRPr="00D62916">
        <w:t>Glossar</w:t>
      </w:r>
      <w:bookmarkEnd w:id="140"/>
      <w:bookmarkEnd w:id="141"/>
    </w:p>
    <w:p w:rsidR="003D2AB4" w:rsidRPr="003D2AB4" w:rsidRDefault="003D2AB4" w:rsidP="003D2AB4"/>
    <w:p w:rsidR="00E864AB" w:rsidRPr="00D62916" w:rsidRDefault="00E864AB" w:rsidP="00E864AB">
      <w:pPr>
        <w:pStyle w:val="Erluterungberschrift"/>
      </w:pPr>
      <w:bookmarkStart w:id="142" w:name="OLE_LINK144"/>
      <w:bookmarkStart w:id="143" w:name="OLE_LINK145"/>
      <w:r w:rsidRPr="00D62916">
        <w:t>Inhalt</w:t>
      </w:r>
    </w:p>
    <w:p w:rsidR="00E864AB" w:rsidRPr="00D62916" w:rsidRDefault="00E864AB" w:rsidP="00E864AB">
      <w:pPr>
        <w:pStyle w:val="Erluterungstext"/>
      </w:pPr>
      <w:r w:rsidRPr="00D62916">
        <w:t>Die wichtigsten Begriffe der Software-Architektur in alphabetischer Reihenfolge</w:t>
      </w:r>
    </w:p>
    <w:p w:rsidR="00E864AB" w:rsidRPr="00D62916" w:rsidRDefault="00E864AB" w:rsidP="00E864AB">
      <w:pPr>
        <w:pStyle w:val="Erluterungberschrift"/>
      </w:pPr>
      <w:r w:rsidRPr="00D62916">
        <w:t>Motivation</w:t>
      </w:r>
    </w:p>
    <w:p w:rsidR="00E864AB" w:rsidRPr="00D62916" w:rsidRDefault="00E864AB" w:rsidP="00E864AB">
      <w:pPr>
        <w:pStyle w:val="Erluterungstext"/>
      </w:pPr>
      <w:r w:rsidRPr="00D62916">
        <w:t>Die Notwendigkeit für ein Glossar sollte nicht erläutert werden müssen. Oder haben Sie es in Ihren Projekten noch nie vermisst?</w:t>
      </w:r>
    </w:p>
    <w:p w:rsidR="00E864AB" w:rsidRPr="00D62916" w:rsidRDefault="00E864AB" w:rsidP="00E864AB">
      <w:pPr>
        <w:pStyle w:val="Erluterungberschrift"/>
      </w:pPr>
      <w:r w:rsidRPr="00D62916">
        <w:t>Form</w:t>
      </w:r>
    </w:p>
    <w:p w:rsidR="00E864AB" w:rsidRPr="00D62916" w:rsidRDefault="00E864AB" w:rsidP="00E864AB">
      <w:pPr>
        <w:pStyle w:val="Erluterungstext"/>
      </w:pPr>
      <w:r w:rsidRPr="00D62916">
        <w:t>einfache zweispaltige Tabelle mit &lt;Begriff&gt; und &lt;Definition&gt;</w:t>
      </w:r>
    </w:p>
    <w:bookmarkEnd w:id="142"/>
    <w:bookmarkEnd w:id="143"/>
    <w:p w:rsidR="00E864AB" w:rsidRDefault="00E864AB" w:rsidP="00E864AB"/>
    <w:sectPr w:rsidR="00E864AB" w:rsidSect="00286C99">
      <w:headerReference w:type="default" r:id="rId12"/>
      <w:footerReference w:type="default" r:id="rId13"/>
      <w:pgSz w:w="11900" w:h="16840"/>
      <w:pgMar w:top="1417" w:right="1417" w:bottom="1134" w:left="141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E21" w:rsidRDefault="004A0E21">
      <w:r>
        <w:separator/>
      </w:r>
    </w:p>
  </w:endnote>
  <w:endnote w:type="continuationSeparator" w:id="0">
    <w:p w:rsidR="004A0E21" w:rsidRDefault="004A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Helvetica-Oblique">
    <w:altName w:val="Arial"/>
    <w:panose1 w:val="00000000000000000000"/>
    <w:charset w:val="4D"/>
    <w:family w:val="swiss"/>
    <w:notTrueType/>
    <w:pitch w:val="default"/>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9E4" w:rsidRPr="002510E7" w:rsidRDefault="00DA39E4" w:rsidP="00286C99">
    <w:pPr>
      <w:pStyle w:val="Fuzeile"/>
      <w:jc w:val="right"/>
    </w:pPr>
    <w:r>
      <w:rPr>
        <w:noProof/>
      </w:rPr>
      <w:drawing>
        <wp:inline distT="0" distB="0" distL="0" distR="0">
          <wp:extent cx="904240" cy="396240"/>
          <wp:effectExtent l="0" t="0" r="10160" b="1016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9E4" w:rsidRPr="002510E7" w:rsidRDefault="00DA39E4" w:rsidP="00286C99">
    <w:pPr>
      <w:pStyle w:val="Fuzeile"/>
      <w:jc w:val="right"/>
    </w:pPr>
    <w:r>
      <w:rPr>
        <w:noProof/>
      </w:rPr>
      <w:drawing>
        <wp:inline distT="0" distB="0" distL="0" distR="0">
          <wp:extent cx="904240" cy="396240"/>
          <wp:effectExtent l="0" t="0" r="10160" b="1016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240" cy="39624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E21" w:rsidRDefault="004A0E21">
      <w:r>
        <w:separator/>
      </w:r>
    </w:p>
  </w:footnote>
  <w:footnote w:type="continuationSeparator" w:id="0">
    <w:p w:rsidR="004A0E21" w:rsidRDefault="004A0E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9E4" w:rsidRDefault="00DA39E4" w:rsidP="00286C99">
    <w:pPr>
      <w:pStyle w:val="Kopfzeile"/>
      <w:tabs>
        <w:tab w:val="left" w:pos="688"/>
      </w:tabs>
      <w:jc w:val="left"/>
    </w:pPr>
    <w:r>
      <w:rPr>
        <w:noProof/>
      </w:rPr>
      <w:drawing>
        <wp:inline distT="0" distB="0" distL="0" distR="0">
          <wp:extent cx="853440" cy="426720"/>
          <wp:effectExtent l="0" t="0" r="10160" b="5080"/>
          <wp:docPr id="1" name="Bild 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sidR="00DA17DD">
      <w:rPr>
        <w:rStyle w:val="Seitenzahl"/>
      </w:rPr>
      <w:fldChar w:fldCharType="begin"/>
    </w:r>
    <w:r>
      <w:rPr>
        <w:rStyle w:val="Seitenzahl"/>
      </w:rPr>
      <w:instrText xml:space="preserve"> PAGE </w:instrText>
    </w:r>
    <w:r w:rsidR="00DA17DD">
      <w:rPr>
        <w:rStyle w:val="Seitenzahl"/>
      </w:rPr>
      <w:fldChar w:fldCharType="separate"/>
    </w:r>
    <w:r w:rsidR="003559DC">
      <w:rPr>
        <w:rStyle w:val="Seitenzahl"/>
        <w:noProof/>
      </w:rPr>
      <w:t>3</w:t>
    </w:r>
    <w:r w:rsidR="00DA17DD">
      <w:rPr>
        <w:rStyle w:val="Seitenzahl"/>
      </w:rPr>
      <w:fldChar w:fldCharType="end"/>
    </w:r>
    <w:r>
      <w:rPr>
        <w:rStyle w:val="Seitenzahl"/>
      </w:rPr>
      <w:t xml:space="preserve"> von </w:t>
    </w:r>
    <w:r w:rsidR="00DA17DD">
      <w:rPr>
        <w:rStyle w:val="Seitenzahl"/>
      </w:rPr>
      <w:fldChar w:fldCharType="begin"/>
    </w:r>
    <w:r>
      <w:rPr>
        <w:rStyle w:val="Seitenzahl"/>
      </w:rPr>
      <w:instrText xml:space="preserve"> NUMPAGES </w:instrText>
    </w:r>
    <w:r w:rsidR="00DA17DD">
      <w:rPr>
        <w:rStyle w:val="Seitenzahl"/>
      </w:rPr>
      <w:fldChar w:fldCharType="separate"/>
    </w:r>
    <w:r w:rsidR="003559DC">
      <w:rPr>
        <w:rStyle w:val="Seitenzahl"/>
        <w:noProof/>
      </w:rPr>
      <w:t>8</w:t>
    </w:r>
    <w:r w:rsidR="00DA17DD">
      <w:rPr>
        <w:rStyle w:val="Seitenzahl"/>
      </w:rPr>
      <w:fldChar w:fldCharType="end"/>
    </w:r>
  </w:p>
  <w:p w:rsidR="00DA39E4" w:rsidRDefault="00DA39E4" w:rsidP="00286C99">
    <w:pPr>
      <w:pStyle w:val="Kopfzeile"/>
      <w:tabs>
        <w:tab w:val="left" w:pos="688"/>
      </w:tabs>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39E4" w:rsidRDefault="00DA39E4" w:rsidP="00286C99">
    <w:pPr>
      <w:pStyle w:val="Kopfzeile"/>
      <w:tabs>
        <w:tab w:val="left" w:pos="688"/>
      </w:tabs>
      <w:jc w:val="left"/>
    </w:pPr>
    <w:r>
      <w:rPr>
        <w:noProof/>
      </w:rPr>
      <w:drawing>
        <wp:inline distT="0" distB="0" distL="0" distR="0">
          <wp:extent cx="853440" cy="426720"/>
          <wp:effectExtent l="0" t="0" r="10160" b="5080"/>
          <wp:docPr id="11" name="Bild 11"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logo_cmyk-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3440" cy="426720"/>
                  </a:xfrm>
                  <a:prstGeom prst="rect">
                    <a:avLst/>
                  </a:prstGeom>
                  <a:noFill/>
                  <a:ln>
                    <a:noFill/>
                  </a:ln>
                </pic:spPr>
              </pic:pic>
            </a:graphicData>
          </a:graphic>
        </wp:inline>
      </w:drawing>
    </w:r>
    <w:r>
      <w:tab/>
    </w:r>
    <w:r>
      <w:tab/>
      <w:t xml:space="preserve">Seite </w:t>
    </w:r>
    <w:r w:rsidR="00DA17DD">
      <w:rPr>
        <w:rStyle w:val="Seitenzahl"/>
      </w:rPr>
      <w:fldChar w:fldCharType="begin"/>
    </w:r>
    <w:r>
      <w:rPr>
        <w:rStyle w:val="Seitenzahl"/>
      </w:rPr>
      <w:instrText xml:space="preserve"> PAGE </w:instrText>
    </w:r>
    <w:r w:rsidR="00DA17DD">
      <w:rPr>
        <w:rStyle w:val="Seitenzahl"/>
      </w:rPr>
      <w:fldChar w:fldCharType="separate"/>
    </w:r>
    <w:r w:rsidR="00F80185">
      <w:rPr>
        <w:rStyle w:val="Seitenzahl"/>
        <w:noProof/>
      </w:rPr>
      <w:t>8</w:t>
    </w:r>
    <w:r w:rsidR="00DA17DD">
      <w:rPr>
        <w:rStyle w:val="Seitenzahl"/>
      </w:rPr>
      <w:fldChar w:fldCharType="end"/>
    </w:r>
    <w:r>
      <w:rPr>
        <w:rStyle w:val="Seitenzahl"/>
      </w:rPr>
      <w:t xml:space="preserve"> von </w:t>
    </w:r>
    <w:r w:rsidR="00DA17DD">
      <w:rPr>
        <w:rStyle w:val="Seitenzahl"/>
      </w:rPr>
      <w:fldChar w:fldCharType="begin"/>
    </w:r>
    <w:r>
      <w:rPr>
        <w:rStyle w:val="Seitenzahl"/>
      </w:rPr>
      <w:instrText xml:space="preserve"> NUMPAGES </w:instrText>
    </w:r>
    <w:r w:rsidR="00DA17DD">
      <w:rPr>
        <w:rStyle w:val="Seitenzahl"/>
      </w:rPr>
      <w:fldChar w:fldCharType="separate"/>
    </w:r>
    <w:r w:rsidR="00F80185">
      <w:rPr>
        <w:rStyle w:val="Seitenzahl"/>
        <w:noProof/>
      </w:rPr>
      <w:t>8</w:t>
    </w:r>
    <w:r w:rsidR="00DA17DD">
      <w:rPr>
        <w:rStyle w:val="Seitenzahl"/>
      </w:rPr>
      <w:fldChar w:fldCharType="end"/>
    </w:r>
  </w:p>
  <w:p w:rsidR="00DA39E4" w:rsidRDefault="00DA39E4" w:rsidP="00286C99">
    <w:pPr>
      <w:pStyle w:val="Kopfzeile"/>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83AD7FE"/>
    <w:lvl w:ilvl="0">
      <w:start w:val="1"/>
      <w:numFmt w:val="decimal"/>
      <w:lvlText w:val="%1."/>
      <w:lvlJc w:val="left"/>
      <w:pPr>
        <w:tabs>
          <w:tab w:val="num" w:pos="1492"/>
        </w:tabs>
        <w:ind w:left="1492" w:hanging="360"/>
      </w:pPr>
    </w:lvl>
  </w:abstractNum>
  <w:abstractNum w:abstractNumId="1">
    <w:nsid w:val="FFFFFF7D"/>
    <w:multiLevelType w:val="singleLevel"/>
    <w:tmpl w:val="969ED544"/>
    <w:lvl w:ilvl="0">
      <w:start w:val="1"/>
      <w:numFmt w:val="decimal"/>
      <w:lvlText w:val="%1."/>
      <w:lvlJc w:val="left"/>
      <w:pPr>
        <w:tabs>
          <w:tab w:val="num" w:pos="1209"/>
        </w:tabs>
        <w:ind w:left="1209" w:hanging="360"/>
      </w:pPr>
    </w:lvl>
  </w:abstractNum>
  <w:abstractNum w:abstractNumId="2">
    <w:nsid w:val="FFFFFF7E"/>
    <w:multiLevelType w:val="singleLevel"/>
    <w:tmpl w:val="C434ADDE"/>
    <w:lvl w:ilvl="0">
      <w:start w:val="1"/>
      <w:numFmt w:val="decimal"/>
      <w:lvlText w:val="%1."/>
      <w:lvlJc w:val="left"/>
      <w:pPr>
        <w:tabs>
          <w:tab w:val="num" w:pos="926"/>
        </w:tabs>
        <w:ind w:left="926" w:hanging="360"/>
      </w:pPr>
    </w:lvl>
  </w:abstractNum>
  <w:abstractNum w:abstractNumId="3">
    <w:nsid w:val="FFFFFF7F"/>
    <w:multiLevelType w:val="singleLevel"/>
    <w:tmpl w:val="90080DF4"/>
    <w:lvl w:ilvl="0">
      <w:start w:val="1"/>
      <w:numFmt w:val="decimal"/>
      <w:lvlText w:val="%1."/>
      <w:lvlJc w:val="left"/>
      <w:pPr>
        <w:tabs>
          <w:tab w:val="num" w:pos="643"/>
        </w:tabs>
        <w:ind w:left="643" w:hanging="360"/>
      </w:pPr>
    </w:lvl>
  </w:abstractNum>
  <w:abstractNum w:abstractNumId="4">
    <w:nsid w:val="FFFFFF80"/>
    <w:multiLevelType w:val="singleLevel"/>
    <w:tmpl w:val="7F7884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0E0C2B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24C44A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BFBAC8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FA095BA"/>
    <w:lvl w:ilvl="0">
      <w:start w:val="1"/>
      <w:numFmt w:val="decimal"/>
      <w:lvlText w:val="%1."/>
      <w:lvlJc w:val="left"/>
      <w:pPr>
        <w:tabs>
          <w:tab w:val="num" w:pos="360"/>
        </w:tabs>
        <w:ind w:left="360" w:hanging="360"/>
      </w:pPr>
    </w:lvl>
  </w:abstractNum>
  <w:abstractNum w:abstractNumId="9">
    <w:nsid w:val="FFFFFF89"/>
    <w:multiLevelType w:val="singleLevel"/>
    <w:tmpl w:val="6EB8F5A0"/>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80049C9C"/>
    <w:lvl w:ilvl="0">
      <w:numFmt w:val="decimal"/>
      <w:pStyle w:val="ErluterungstextBullets"/>
      <w:lvlText w:val="*"/>
      <w:lvlJc w:val="left"/>
    </w:lvl>
  </w:abstractNum>
  <w:abstractNum w:abstractNumId="11">
    <w:nsid w:val="02F476AC"/>
    <w:multiLevelType w:val="hybridMultilevel"/>
    <w:tmpl w:val="0E74D380"/>
    <w:lvl w:ilvl="0" w:tplc="000F0407">
      <w:start w:val="1"/>
      <w:numFmt w:val="decimal"/>
      <w:lvlText w:val="%1."/>
      <w:lvlJc w:val="left"/>
      <w:pPr>
        <w:tabs>
          <w:tab w:val="num" w:pos="720"/>
        </w:tabs>
        <w:ind w:left="720" w:hanging="360"/>
      </w:pPr>
    </w:lvl>
    <w:lvl w:ilvl="1" w:tplc="00190407" w:tentative="1">
      <w:start w:val="1"/>
      <w:numFmt w:val="lowerLetter"/>
      <w:lvlText w:val="%2."/>
      <w:lvlJc w:val="left"/>
      <w:pPr>
        <w:tabs>
          <w:tab w:val="num" w:pos="1440"/>
        </w:tabs>
        <w:ind w:left="1440" w:hanging="360"/>
      </w:pPr>
    </w:lvl>
    <w:lvl w:ilvl="2" w:tplc="001B0407" w:tentative="1">
      <w:start w:val="1"/>
      <w:numFmt w:val="lowerRoman"/>
      <w:lvlText w:val="%3."/>
      <w:lvlJc w:val="right"/>
      <w:pPr>
        <w:tabs>
          <w:tab w:val="num" w:pos="2160"/>
        </w:tabs>
        <w:ind w:left="2160" w:hanging="180"/>
      </w:pPr>
    </w:lvl>
    <w:lvl w:ilvl="3" w:tplc="000F0407" w:tentative="1">
      <w:start w:val="1"/>
      <w:numFmt w:val="decimal"/>
      <w:lvlText w:val="%4."/>
      <w:lvlJc w:val="left"/>
      <w:pPr>
        <w:tabs>
          <w:tab w:val="num" w:pos="2880"/>
        </w:tabs>
        <w:ind w:left="2880" w:hanging="360"/>
      </w:pPr>
    </w:lvl>
    <w:lvl w:ilvl="4" w:tplc="00190407" w:tentative="1">
      <w:start w:val="1"/>
      <w:numFmt w:val="lowerLetter"/>
      <w:lvlText w:val="%5."/>
      <w:lvlJc w:val="left"/>
      <w:pPr>
        <w:tabs>
          <w:tab w:val="num" w:pos="3600"/>
        </w:tabs>
        <w:ind w:left="3600" w:hanging="360"/>
      </w:pPr>
    </w:lvl>
    <w:lvl w:ilvl="5" w:tplc="001B0407" w:tentative="1">
      <w:start w:val="1"/>
      <w:numFmt w:val="lowerRoman"/>
      <w:lvlText w:val="%6."/>
      <w:lvlJc w:val="right"/>
      <w:pPr>
        <w:tabs>
          <w:tab w:val="num" w:pos="4320"/>
        </w:tabs>
        <w:ind w:left="4320" w:hanging="180"/>
      </w:pPr>
    </w:lvl>
    <w:lvl w:ilvl="6" w:tplc="000F0407" w:tentative="1">
      <w:start w:val="1"/>
      <w:numFmt w:val="decimal"/>
      <w:lvlText w:val="%7."/>
      <w:lvlJc w:val="left"/>
      <w:pPr>
        <w:tabs>
          <w:tab w:val="num" w:pos="5040"/>
        </w:tabs>
        <w:ind w:left="5040" w:hanging="360"/>
      </w:pPr>
    </w:lvl>
    <w:lvl w:ilvl="7" w:tplc="00190407" w:tentative="1">
      <w:start w:val="1"/>
      <w:numFmt w:val="lowerLetter"/>
      <w:lvlText w:val="%8."/>
      <w:lvlJc w:val="left"/>
      <w:pPr>
        <w:tabs>
          <w:tab w:val="num" w:pos="5760"/>
        </w:tabs>
        <w:ind w:left="5760" w:hanging="360"/>
      </w:pPr>
    </w:lvl>
    <w:lvl w:ilvl="8" w:tplc="001B0407" w:tentative="1">
      <w:start w:val="1"/>
      <w:numFmt w:val="lowerRoman"/>
      <w:lvlText w:val="%9."/>
      <w:lvlJc w:val="right"/>
      <w:pPr>
        <w:tabs>
          <w:tab w:val="num" w:pos="6480"/>
        </w:tabs>
        <w:ind w:left="6480" w:hanging="180"/>
      </w:pPr>
    </w:lvl>
  </w:abstractNum>
  <w:abstractNum w:abstractNumId="12">
    <w:nsid w:val="0C62373B"/>
    <w:multiLevelType w:val="hybridMultilevel"/>
    <w:tmpl w:val="12B88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1259214A"/>
    <w:multiLevelType w:val="hybridMultilevel"/>
    <w:tmpl w:val="A516EC14"/>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nsid w:val="3FA275A6"/>
    <w:multiLevelType w:val="multilevel"/>
    <w:tmpl w:val="194CCBB4"/>
    <w:lvl w:ilvl="0">
      <w:start w:val="1"/>
      <w:numFmt w:val="none"/>
      <w:pStyle w:val="berschrift2Alpha"/>
      <w:lvlText w:val="4"/>
      <w:lvlJc w:val="left"/>
      <w:pPr>
        <w:tabs>
          <w:tab w:val="num" w:pos="0"/>
        </w:tabs>
        <w:ind w:left="0" w:firstLine="0"/>
      </w:pPr>
      <w:rPr>
        <w:rFonts w:hint="default"/>
      </w:rPr>
    </w:lvl>
    <w:lvl w:ilvl="1">
      <w:start w:val="1"/>
      <w:numFmt w:val="upperLetter"/>
      <w:pStyle w:val="berschrift2Alpha"/>
      <w:lvlText w:val="%14.%2."/>
      <w:lvlJc w:val="left"/>
      <w:pPr>
        <w:tabs>
          <w:tab w:val="num" w:pos="432"/>
        </w:tabs>
        <w:ind w:left="432" w:hanging="432"/>
      </w:pPr>
      <w:rPr>
        <w:rFonts w:hint="default"/>
      </w:rPr>
    </w:lvl>
    <w:lvl w:ilvl="2">
      <w:start w:val="1"/>
      <w:numFmt w:val="decimal"/>
      <w:pStyle w:val="berschrift3Alpha"/>
      <w:lvlText w:val="%14.%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5">
    <w:nsid w:val="678F1D78"/>
    <w:multiLevelType w:val="multilevel"/>
    <w:tmpl w:val="57D26D7E"/>
    <w:lvl w:ilvl="0">
      <w:start w:val="1"/>
      <w:numFmt w:val="decimal"/>
      <w:pStyle w:val="berschrift1"/>
      <w:lvlText w:val="%1."/>
      <w:lvlJc w:val="left"/>
      <w:pPr>
        <w:tabs>
          <w:tab w:val="num" w:pos="425"/>
        </w:tabs>
        <w:ind w:left="425" w:hanging="425"/>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709"/>
        </w:tabs>
        <w:ind w:left="709" w:hanging="709"/>
      </w:pPr>
      <w:rPr>
        <w:rFonts w:hint="default"/>
      </w:rPr>
    </w:lvl>
    <w:lvl w:ilvl="3">
      <w:start w:val="1"/>
      <w:numFmt w:val="decimal"/>
      <w:lvlText w:val="%1.%2.%3.%4"/>
      <w:lvlJc w:val="left"/>
      <w:pPr>
        <w:tabs>
          <w:tab w:val="num" w:pos="1080"/>
        </w:tabs>
        <w:ind w:left="851" w:hanging="851"/>
      </w:pPr>
      <w:rPr>
        <w:rFonts w:hint="default"/>
      </w:rPr>
    </w:lvl>
    <w:lvl w:ilvl="4">
      <w:start w:val="1"/>
      <w:numFmt w:val="none"/>
      <w:lvlText w:val="%5"/>
      <w:lvlJc w:val="left"/>
      <w:pPr>
        <w:tabs>
          <w:tab w:val="num" w:pos="360"/>
        </w:tabs>
        <w:ind w:left="0" w:firstLine="0"/>
      </w:pPr>
      <w:rPr>
        <w:rFonts w:hint="default"/>
      </w:rPr>
    </w:lvl>
    <w:lvl w:ilvl="5">
      <w:start w:val="1"/>
      <w:numFmt w:val="none"/>
      <w:lvlText w:val=""/>
      <w:lvlJc w:val="left"/>
      <w:pPr>
        <w:tabs>
          <w:tab w:val="num" w:pos="360"/>
        </w:tabs>
        <w:ind w:left="0" w:firstLine="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num w:numId="1">
    <w:abstractNumId w:val="15"/>
  </w:num>
  <w:num w:numId="2">
    <w:abstractNumId w:val="10"/>
    <w:lvlOverride w:ilvl="0">
      <w:lvl w:ilvl="0">
        <w:start w:val="1"/>
        <w:numFmt w:val="bullet"/>
        <w:pStyle w:val="ErluterungstextBullets"/>
        <w:lvlText w:val=""/>
        <w:lvlJc w:val="left"/>
        <w:pPr>
          <w:tabs>
            <w:tab w:val="num" w:pos="360"/>
          </w:tabs>
          <w:ind w:left="360" w:hanging="360"/>
        </w:pPr>
        <w:rPr>
          <w:rFonts w:ascii="Symbol" w:hAnsi="Symbol" w:hint="default"/>
        </w:rPr>
      </w:lvl>
    </w:lvlOverride>
  </w:num>
  <w:num w:numId="3">
    <w:abstractNumId w:val="14"/>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5"/>
  </w:num>
  <w:num w:numId="16">
    <w:abstractNumId w:val="15"/>
  </w:num>
  <w:num w:numId="17">
    <w:abstractNumId w:val="12"/>
  </w:num>
  <w:num w:numId="18">
    <w:abstractNumId w:val="1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DB5"/>
    <w:rsid w:val="00011AEF"/>
    <w:rsid w:val="00012706"/>
    <w:rsid w:val="00020ABD"/>
    <w:rsid w:val="00054433"/>
    <w:rsid w:val="00070AF2"/>
    <w:rsid w:val="0007401C"/>
    <w:rsid w:val="000A6FE9"/>
    <w:rsid w:val="000E6054"/>
    <w:rsid w:val="00126787"/>
    <w:rsid w:val="00127388"/>
    <w:rsid w:val="001406B4"/>
    <w:rsid w:val="001833CE"/>
    <w:rsid w:val="001F7B02"/>
    <w:rsid w:val="002060DC"/>
    <w:rsid w:val="00213360"/>
    <w:rsid w:val="00220696"/>
    <w:rsid w:val="00286C99"/>
    <w:rsid w:val="002A6098"/>
    <w:rsid w:val="002A701F"/>
    <w:rsid w:val="002C57CF"/>
    <w:rsid w:val="002E4C37"/>
    <w:rsid w:val="002E5798"/>
    <w:rsid w:val="002F0B2F"/>
    <w:rsid w:val="002F6A03"/>
    <w:rsid w:val="003559DC"/>
    <w:rsid w:val="003B3B7D"/>
    <w:rsid w:val="003D2AB4"/>
    <w:rsid w:val="003D4092"/>
    <w:rsid w:val="00402C84"/>
    <w:rsid w:val="00403FBD"/>
    <w:rsid w:val="00417144"/>
    <w:rsid w:val="00422690"/>
    <w:rsid w:val="00457D15"/>
    <w:rsid w:val="00461583"/>
    <w:rsid w:val="0047221F"/>
    <w:rsid w:val="00497E5B"/>
    <w:rsid w:val="004A0E21"/>
    <w:rsid w:val="004A731A"/>
    <w:rsid w:val="004B0089"/>
    <w:rsid w:val="004D5C8D"/>
    <w:rsid w:val="004F5ED3"/>
    <w:rsid w:val="00523A8A"/>
    <w:rsid w:val="00546750"/>
    <w:rsid w:val="005572C6"/>
    <w:rsid w:val="005675D4"/>
    <w:rsid w:val="005762EA"/>
    <w:rsid w:val="005B7692"/>
    <w:rsid w:val="005C2132"/>
    <w:rsid w:val="005C595C"/>
    <w:rsid w:val="006362DA"/>
    <w:rsid w:val="00665046"/>
    <w:rsid w:val="0067367C"/>
    <w:rsid w:val="00677718"/>
    <w:rsid w:val="006E46B5"/>
    <w:rsid w:val="00704466"/>
    <w:rsid w:val="00745B02"/>
    <w:rsid w:val="007D1D37"/>
    <w:rsid w:val="007D67A2"/>
    <w:rsid w:val="007D68B6"/>
    <w:rsid w:val="007E405F"/>
    <w:rsid w:val="007E7731"/>
    <w:rsid w:val="007F275F"/>
    <w:rsid w:val="0080023D"/>
    <w:rsid w:val="00804B45"/>
    <w:rsid w:val="008052B1"/>
    <w:rsid w:val="00805D52"/>
    <w:rsid w:val="008232D4"/>
    <w:rsid w:val="00846C2F"/>
    <w:rsid w:val="00850334"/>
    <w:rsid w:val="00867DEA"/>
    <w:rsid w:val="008A2AD4"/>
    <w:rsid w:val="008B2BDB"/>
    <w:rsid w:val="008C7218"/>
    <w:rsid w:val="008E555C"/>
    <w:rsid w:val="009060C8"/>
    <w:rsid w:val="00916EA7"/>
    <w:rsid w:val="0096284E"/>
    <w:rsid w:val="00962F57"/>
    <w:rsid w:val="00984088"/>
    <w:rsid w:val="00993DF6"/>
    <w:rsid w:val="009950B4"/>
    <w:rsid w:val="00995ED2"/>
    <w:rsid w:val="009A0A97"/>
    <w:rsid w:val="009A0FDC"/>
    <w:rsid w:val="009A25F6"/>
    <w:rsid w:val="009C68BD"/>
    <w:rsid w:val="009F2A95"/>
    <w:rsid w:val="00A04532"/>
    <w:rsid w:val="00A55105"/>
    <w:rsid w:val="00A57A99"/>
    <w:rsid w:val="00A61C42"/>
    <w:rsid w:val="00AC7D55"/>
    <w:rsid w:val="00AD1252"/>
    <w:rsid w:val="00AE5F70"/>
    <w:rsid w:val="00B15D7F"/>
    <w:rsid w:val="00B32DA7"/>
    <w:rsid w:val="00B3771A"/>
    <w:rsid w:val="00B4093A"/>
    <w:rsid w:val="00B44A74"/>
    <w:rsid w:val="00B60132"/>
    <w:rsid w:val="00B9438C"/>
    <w:rsid w:val="00B96712"/>
    <w:rsid w:val="00BC3ECE"/>
    <w:rsid w:val="00BE466F"/>
    <w:rsid w:val="00BF38D2"/>
    <w:rsid w:val="00C37CD3"/>
    <w:rsid w:val="00C51395"/>
    <w:rsid w:val="00CA1525"/>
    <w:rsid w:val="00CB1341"/>
    <w:rsid w:val="00D03B8D"/>
    <w:rsid w:val="00D30BC2"/>
    <w:rsid w:val="00D717C6"/>
    <w:rsid w:val="00DA17DD"/>
    <w:rsid w:val="00DA39E4"/>
    <w:rsid w:val="00DE570F"/>
    <w:rsid w:val="00DF04C2"/>
    <w:rsid w:val="00DF4714"/>
    <w:rsid w:val="00DF53AD"/>
    <w:rsid w:val="00E00498"/>
    <w:rsid w:val="00E053B5"/>
    <w:rsid w:val="00E25035"/>
    <w:rsid w:val="00E4698C"/>
    <w:rsid w:val="00E65DB5"/>
    <w:rsid w:val="00E77472"/>
    <w:rsid w:val="00E86276"/>
    <w:rsid w:val="00E864AB"/>
    <w:rsid w:val="00E959C8"/>
    <w:rsid w:val="00EA1D06"/>
    <w:rsid w:val="00EA53B7"/>
    <w:rsid w:val="00EB3A67"/>
    <w:rsid w:val="00EC1CAD"/>
    <w:rsid w:val="00F125F0"/>
    <w:rsid w:val="00F17444"/>
    <w:rsid w:val="00F45188"/>
    <w:rsid w:val="00F552FB"/>
    <w:rsid w:val="00F62B47"/>
    <w:rsid w:val="00F6691C"/>
    <w:rsid w:val="00F80185"/>
    <w:rsid w:val="00F80235"/>
    <w:rsid w:val="00FA68FE"/>
    <w:rsid w:val="00FB49C8"/>
    <w:rsid w:val="00FC0960"/>
    <w:rsid w:val="00FC65A9"/>
    <w:rsid w:val="00FC7CA2"/>
    <w:rsid w:val="00FD02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2EDE1E52-0510-4EC0-87F1-8F5EA2FAE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A6FE9"/>
    <w:pPr>
      <w:spacing w:before="120"/>
      <w:jc w:val="both"/>
    </w:pPr>
    <w:rPr>
      <w:rFonts w:ascii="Arial" w:hAnsi="Arial"/>
      <w:sz w:val="22"/>
      <w:szCs w:val="24"/>
      <w:lang w:val="de-DE"/>
    </w:rPr>
  </w:style>
  <w:style w:type="paragraph" w:styleId="berschrift1">
    <w:name w:val="heading 1"/>
    <w:basedOn w:val="Standard"/>
    <w:next w:val="Standard"/>
    <w:qFormat/>
    <w:rsid w:val="002F7DFB"/>
    <w:pPr>
      <w:keepNext/>
      <w:numPr>
        <w:numId w:val="1"/>
      </w:numPr>
      <w:shd w:val="pct20" w:color="auto" w:fill="auto"/>
      <w:spacing w:before="360" w:after="120"/>
      <w:outlineLvl w:val="0"/>
    </w:pPr>
    <w:rPr>
      <w:rFonts w:cs="Arial"/>
      <w:b/>
      <w:bCs/>
      <w:kern w:val="32"/>
      <w:sz w:val="28"/>
      <w:szCs w:val="32"/>
    </w:rPr>
  </w:style>
  <w:style w:type="paragraph" w:styleId="berschrift2">
    <w:name w:val="heading 2"/>
    <w:basedOn w:val="Standard"/>
    <w:next w:val="Standard"/>
    <w:link w:val="berschrift2Zeichen"/>
    <w:qFormat/>
    <w:rsid w:val="002F7DFB"/>
    <w:pPr>
      <w:keepNext/>
      <w:numPr>
        <w:ilvl w:val="1"/>
        <w:numId w:val="1"/>
      </w:numPr>
      <w:shd w:val="pct20" w:color="auto" w:fill="auto"/>
      <w:spacing w:before="240" w:after="100" w:afterAutospacing="1"/>
      <w:outlineLvl w:val="1"/>
    </w:pPr>
    <w:rPr>
      <w:rFonts w:cs="Arial"/>
      <w:b/>
      <w:bCs/>
      <w:iCs/>
      <w:sz w:val="24"/>
      <w:szCs w:val="28"/>
    </w:rPr>
  </w:style>
  <w:style w:type="paragraph" w:styleId="berschrift3">
    <w:name w:val="heading 3"/>
    <w:basedOn w:val="Standard"/>
    <w:next w:val="Standard"/>
    <w:link w:val="berschrift3Zeichen"/>
    <w:uiPriority w:val="9"/>
    <w:qFormat/>
    <w:rsid w:val="002F7DFB"/>
    <w:pPr>
      <w:keepNext/>
      <w:numPr>
        <w:ilvl w:val="2"/>
        <w:numId w:val="1"/>
      </w:numPr>
      <w:spacing w:before="240" w:after="100" w:afterAutospacing="1"/>
      <w:outlineLvl w:val="2"/>
    </w:pPr>
    <w:rPr>
      <w:rFonts w:cs="Arial"/>
      <w:b/>
      <w:bCs/>
      <w:sz w:val="24"/>
      <w:szCs w:val="26"/>
    </w:rPr>
  </w:style>
  <w:style w:type="paragraph" w:styleId="berschrift4">
    <w:name w:val="heading 4"/>
    <w:basedOn w:val="Standard"/>
    <w:next w:val="Standard"/>
    <w:qFormat/>
    <w:rsid w:val="002F7DFB"/>
    <w:pPr>
      <w:keepNext/>
      <w:spacing w:before="240" w:after="60"/>
      <w:outlineLvl w:val="3"/>
    </w:pPr>
    <w:rPr>
      <w:sz w:val="24"/>
      <w:szCs w:val="28"/>
      <w:u w:val="single"/>
    </w:rPr>
  </w:style>
  <w:style w:type="paragraph" w:styleId="berschrift5">
    <w:name w:val="heading 5"/>
    <w:basedOn w:val="Standard"/>
    <w:next w:val="Standard"/>
    <w:qFormat/>
    <w:rsid w:val="002F7DFB"/>
    <w:pPr>
      <w:spacing w:before="240" w:after="60"/>
      <w:outlineLvl w:val="4"/>
    </w:pPr>
    <w:rPr>
      <w:bCs/>
      <w:iCs/>
      <w:szCs w:val="26"/>
      <w:u w:val="single"/>
    </w:rPr>
  </w:style>
  <w:style w:type="paragraph" w:styleId="berschrift6">
    <w:name w:val="heading 6"/>
    <w:basedOn w:val="Standard"/>
    <w:next w:val="Standard"/>
    <w:qFormat/>
    <w:rsid w:val="002F7DFB"/>
    <w:pPr>
      <w:spacing w:before="240" w:after="60"/>
      <w:outlineLvl w:val="5"/>
    </w:pPr>
    <w:rPr>
      <w:bCs/>
      <w:i/>
      <w:sz w:val="20"/>
      <w:szCs w:val="22"/>
    </w:rPr>
  </w:style>
  <w:style w:type="paragraph" w:styleId="berschrift7">
    <w:name w:val="heading 7"/>
    <w:basedOn w:val="Standard"/>
    <w:next w:val="Standard"/>
    <w:qFormat/>
    <w:rsid w:val="002F7DFB"/>
    <w:pPr>
      <w:spacing w:before="240" w:after="60"/>
      <w:ind w:left="851" w:right="851"/>
      <w:outlineLvl w:val="6"/>
    </w:pPr>
    <w:rPr>
      <w:smallCaps/>
      <w:sz w:val="20"/>
    </w:rPr>
  </w:style>
  <w:style w:type="paragraph" w:styleId="berschrift8">
    <w:name w:val="heading 8"/>
    <w:basedOn w:val="Standard"/>
    <w:next w:val="Standard"/>
    <w:qFormat/>
    <w:rsid w:val="002F7DFB"/>
    <w:pPr>
      <w:spacing w:before="240" w:after="60"/>
      <w:ind w:left="851" w:right="851"/>
      <w:outlineLvl w:val="7"/>
    </w:pPr>
    <w:rPr>
      <w:iCs/>
      <w:sz w:val="20"/>
    </w:rPr>
  </w:style>
  <w:style w:type="paragraph" w:styleId="berschrift9">
    <w:name w:val="heading 9"/>
    <w:basedOn w:val="Standard"/>
    <w:next w:val="Standard"/>
    <w:qFormat/>
    <w:rsid w:val="002F7DFB"/>
    <w:pPr>
      <w:spacing w:before="240" w:after="60"/>
      <w:ind w:left="851" w:right="851"/>
      <w:outlineLvl w:val="8"/>
    </w:pPr>
    <w:rPr>
      <w:rFonts w:cs="Arial"/>
      <w:sz w:val="20"/>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2F7DFB"/>
    <w:pPr>
      <w:shd w:val="clear" w:color="auto" w:fill="C6D5EC"/>
    </w:pPr>
    <w:rPr>
      <w:rFonts w:ascii="Lucida Grande" w:hAnsi="Lucida Grande"/>
    </w:rPr>
  </w:style>
  <w:style w:type="paragraph" w:styleId="Kopfzeile">
    <w:name w:val="header"/>
    <w:basedOn w:val="Standard"/>
    <w:rsid w:val="002F7DFB"/>
    <w:pPr>
      <w:tabs>
        <w:tab w:val="center" w:pos="4536"/>
        <w:tab w:val="right" w:pos="9072"/>
      </w:tabs>
      <w:spacing w:before="0"/>
      <w:jc w:val="center"/>
    </w:pPr>
  </w:style>
  <w:style w:type="paragraph" w:styleId="Fuzeile">
    <w:name w:val="footer"/>
    <w:basedOn w:val="Standard"/>
    <w:rsid w:val="002F7DFB"/>
    <w:pPr>
      <w:tabs>
        <w:tab w:val="center" w:pos="4820"/>
        <w:tab w:val="right" w:pos="9639"/>
      </w:tabs>
      <w:spacing w:before="0"/>
      <w:jc w:val="left"/>
    </w:pPr>
    <w:rPr>
      <w:sz w:val="18"/>
    </w:rPr>
  </w:style>
  <w:style w:type="character" w:styleId="Seitenzahl">
    <w:name w:val="page number"/>
    <w:basedOn w:val="Absatz-Standardschriftart"/>
    <w:rsid w:val="002F7DFB"/>
  </w:style>
  <w:style w:type="paragraph" w:styleId="StandardWeb">
    <w:name w:val="Normal (Web)"/>
    <w:basedOn w:val="Standard"/>
    <w:uiPriority w:val="99"/>
    <w:rsid w:val="002F7DFB"/>
    <w:pPr>
      <w:spacing w:before="100" w:beforeAutospacing="1" w:after="100" w:afterAutospacing="1"/>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Textkrper">
    <w:name w:val="Body Text"/>
    <w:basedOn w:val="Standard"/>
    <w:link w:val="TextkrperZeichen"/>
    <w:rsid w:val="002F7DFB"/>
    <w:pPr>
      <w:spacing w:before="0" w:after="120"/>
    </w:pPr>
    <w:rPr>
      <w:b/>
      <w:i/>
    </w:rPr>
  </w:style>
  <w:style w:type="character" w:styleId="Hyperlink">
    <w:name w:val="Hyperlink"/>
    <w:basedOn w:val="Absatz-Standardschriftart"/>
    <w:rsid w:val="002F7DFB"/>
    <w:rPr>
      <w:color w:val="0000FF"/>
      <w:u w:val="single"/>
    </w:rPr>
  </w:style>
  <w:style w:type="paragraph" w:styleId="Standardeinzug">
    <w:name w:val="Normal Indent"/>
    <w:basedOn w:val="Standard"/>
    <w:next w:val="Standard"/>
    <w:rsid w:val="002F7DFB"/>
    <w:pPr>
      <w:keepLines/>
      <w:overflowPunct w:val="0"/>
      <w:autoSpaceDE w:val="0"/>
      <w:autoSpaceDN w:val="0"/>
      <w:adjustRightInd w:val="0"/>
      <w:ind w:left="567"/>
      <w:textAlignment w:val="baseline"/>
    </w:pPr>
    <w:rPr>
      <w:rFonts w:cs="Arial"/>
      <w:sz w:val="24"/>
      <w:szCs w:val="20"/>
    </w:rPr>
  </w:style>
  <w:style w:type="paragraph" w:styleId="Textkrper-Zeileneinzug">
    <w:name w:val="Body Text Indent"/>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paragraph" w:styleId="Kommentartext">
    <w:name w:val="annotation text"/>
    <w:basedOn w:val="Standard"/>
    <w:link w:val="KommentartextZeichen"/>
    <w:semiHidden/>
    <w:rsid w:val="002F7DFB"/>
    <w:rPr>
      <w:sz w:val="24"/>
    </w:rPr>
  </w:style>
  <w:style w:type="paragraph" w:customStyle="1" w:styleId="Buchmerker">
    <w:name w:val="Buchmerker"/>
    <w:basedOn w:val="Standard"/>
    <w:rsid w:val="002F7DFB"/>
    <w:pPr>
      <w:pBdr>
        <w:top w:val="single" w:sz="4" w:space="1" w:color="auto"/>
        <w:left w:val="single" w:sz="4" w:space="4" w:color="auto"/>
        <w:bottom w:val="single" w:sz="4" w:space="1" w:color="auto"/>
        <w:right w:val="single" w:sz="4" w:space="4" w:color="auto"/>
      </w:pBdr>
      <w:shd w:val="clear" w:color="auto" w:fill="FFFF99"/>
      <w:spacing w:before="56" w:after="113"/>
    </w:pPr>
    <w:rPr>
      <w:rFonts w:cs="Arial"/>
      <w:vanish/>
      <w:sz w:val="20"/>
    </w:rPr>
  </w:style>
  <w:style w:type="paragraph" w:customStyle="1" w:styleId="Erluterungstext">
    <w:name w:val="Erläuterungstext"/>
    <w:basedOn w:val="Standard"/>
    <w:rsid w:val="00652951"/>
    <w:pPr>
      <w:pBdr>
        <w:left w:val="single" w:sz="12" w:space="4" w:color="FF0000"/>
      </w:pBdr>
      <w:spacing w:before="56" w:after="113"/>
    </w:pPr>
    <w:rPr>
      <w:rFonts w:cs="Arial"/>
      <w:vanish/>
      <w:color w:val="666699"/>
      <w:sz w:val="20"/>
    </w:rPr>
  </w:style>
  <w:style w:type="paragraph" w:customStyle="1" w:styleId="Erluterungberschrift">
    <w:name w:val="ErläuterungÜberschrift"/>
    <w:basedOn w:val="Textkrper"/>
    <w:rsid w:val="00652951"/>
    <w:pPr>
      <w:pBdr>
        <w:left w:val="single" w:sz="12" w:space="4" w:color="FF0000"/>
      </w:pBdr>
    </w:pPr>
    <w:rPr>
      <w:vanish/>
      <w:color w:val="666699"/>
    </w:rPr>
  </w:style>
  <w:style w:type="paragraph" w:customStyle="1" w:styleId="ErluterungstextBullets">
    <w:name w:val="Erläuterungstext Bullets"/>
    <w:basedOn w:val="Erluterungstext"/>
    <w:rsid w:val="001A61DE"/>
    <w:pPr>
      <w:numPr>
        <w:numId w:val="2"/>
      </w:numPr>
      <w:ind w:left="368" w:hanging="374"/>
    </w:pPr>
  </w:style>
  <w:style w:type="paragraph" w:customStyle="1" w:styleId="berschrift2Alpha">
    <w:name w:val="Überschrift 2 Alpha"/>
    <w:basedOn w:val="Standard"/>
    <w:next w:val="Standard"/>
    <w:rsid w:val="002F7DFB"/>
    <w:pPr>
      <w:numPr>
        <w:ilvl w:val="1"/>
        <w:numId w:val="3"/>
      </w:numPr>
      <w:shd w:val="pct20" w:color="auto" w:fill="auto"/>
      <w:spacing w:before="56" w:after="113"/>
      <w:outlineLvl w:val="1"/>
    </w:pPr>
    <w:rPr>
      <w:rFonts w:cs="Arial"/>
      <w:b/>
      <w:sz w:val="24"/>
    </w:rPr>
  </w:style>
  <w:style w:type="paragraph" w:customStyle="1" w:styleId="berschrift3Alpha">
    <w:name w:val="Überschrift 3 Alpha"/>
    <w:basedOn w:val="berschrift2Alpha"/>
    <w:next w:val="Standard"/>
    <w:rsid w:val="002F7DFB"/>
    <w:pPr>
      <w:numPr>
        <w:ilvl w:val="2"/>
      </w:numPr>
      <w:shd w:val="clear" w:color="auto" w:fill="auto"/>
      <w:ind w:left="505" w:hanging="505"/>
      <w:outlineLvl w:val="2"/>
    </w:pPr>
  </w:style>
  <w:style w:type="paragraph" w:styleId="Verzeichnis1">
    <w:name w:val="toc 1"/>
    <w:basedOn w:val="Standard"/>
    <w:next w:val="Standard"/>
    <w:autoRedefine/>
    <w:uiPriority w:val="39"/>
    <w:rsid w:val="002D7FEA"/>
    <w:pPr>
      <w:jc w:val="left"/>
    </w:pPr>
    <w:rPr>
      <w:rFonts w:asciiTheme="minorHAnsi" w:hAnsiTheme="minorHAnsi"/>
      <w:b/>
      <w:caps/>
      <w:szCs w:val="22"/>
    </w:rPr>
  </w:style>
  <w:style w:type="paragraph" w:styleId="Verzeichnis2">
    <w:name w:val="toc 2"/>
    <w:basedOn w:val="Standard"/>
    <w:next w:val="Standard"/>
    <w:autoRedefine/>
    <w:uiPriority w:val="39"/>
    <w:rsid w:val="002D7FEA"/>
    <w:pPr>
      <w:spacing w:before="0"/>
      <w:ind w:left="220"/>
      <w:jc w:val="left"/>
    </w:pPr>
    <w:rPr>
      <w:rFonts w:asciiTheme="minorHAnsi" w:hAnsiTheme="minorHAnsi"/>
      <w:smallCaps/>
      <w:szCs w:val="22"/>
    </w:rPr>
  </w:style>
  <w:style w:type="paragraph" w:styleId="Verzeichnis3">
    <w:name w:val="toc 3"/>
    <w:basedOn w:val="Standard"/>
    <w:next w:val="Standard"/>
    <w:autoRedefine/>
    <w:semiHidden/>
    <w:rsid w:val="002D7FEA"/>
    <w:pPr>
      <w:spacing w:before="0"/>
      <w:ind w:left="440"/>
      <w:jc w:val="left"/>
    </w:pPr>
    <w:rPr>
      <w:rFonts w:asciiTheme="minorHAnsi" w:hAnsiTheme="minorHAnsi"/>
      <w:i/>
      <w:szCs w:val="22"/>
    </w:rPr>
  </w:style>
  <w:style w:type="paragraph" w:styleId="Verzeichnis4">
    <w:name w:val="toc 4"/>
    <w:basedOn w:val="Standard"/>
    <w:next w:val="Standard"/>
    <w:autoRedefine/>
    <w:semiHidden/>
    <w:rsid w:val="002D7FEA"/>
    <w:pPr>
      <w:spacing w:before="0"/>
      <w:ind w:left="660"/>
      <w:jc w:val="left"/>
    </w:pPr>
    <w:rPr>
      <w:rFonts w:asciiTheme="minorHAnsi" w:hAnsiTheme="minorHAnsi"/>
      <w:sz w:val="18"/>
      <w:szCs w:val="18"/>
    </w:rPr>
  </w:style>
  <w:style w:type="paragraph" w:styleId="Verzeichnis5">
    <w:name w:val="toc 5"/>
    <w:basedOn w:val="Standard"/>
    <w:next w:val="Standard"/>
    <w:autoRedefine/>
    <w:semiHidden/>
    <w:rsid w:val="002D7FEA"/>
    <w:pPr>
      <w:spacing w:before="0"/>
      <w:ind w:left="880"/>
      <w:jc w:val="left"/>
    </w:pPr>
    <w:rPr>
      <w:rFonts w:asciiTheme="minorHAnsi" w:hAnsiTheme="minorHAnsi"/>
      <w:sz w:val="18"/>
      <w:szCs w:val="18"/>
    </w:rPr>
  </w:style>
  <w:style w:type="paragraph" w:styleId="Verzeichnis6">
    <w:name w:val="toc 6"/>
    <w:basedOn w:val="Standard"/>
    <w:next w:val="Standard"/>
    <w:autoRedefine/>
    <w:semiHidden/>
    <w:rsid w:val="002D7FEA"/>
    <w:pPr>
      <w:spacing w:before="0"/>
      <w:ind w:left="1100"/>
      <w:jc w:val="left"/>
    </w:pPr>
    <w:rPr>
      <w:rFonts w:asciiTheme="minorHAnsi" w:hAnsiTheme="minorHAnsi"/>
      <w:sz w:val="18"/>
      <w:szCs w:val="18"/>
    </w:rPr>
  </w:style>
  <w:style w:type="paragraph" w:styleId="Verzeichnis7">
    <w:name w:val="toc 7"/>
    <w:basedOn w:val="Standard"/>
    <w:next w:val="Standard"/>
    <w:autoRedefine/>
    <w:semiHidden/>
    <w:rsid w:val="002D7FEA"/>
    <w:pPr>
      <w:spacing w:before="0"/>
      <w:ind w:left="1320"/>
      <w:jc w:val="left"/>
    </w:pPr>
    <w:rPr>
      <w:rFonts w:asciiTheme="minorHAnsi" w:hAnsiTheme="minorHAnsi"/>
      <w:sz w:val="18"/>
      <w:szCs w:val="18"/>
    </w:rPr>
  </w:style>
  <w:style w:type="paragraph" w:styleId="Verzeichnis8">
    <w:name w:val="toc 8"/>
    <w:basedOn w:val="Standard"/>
    <w:next w:val="Standard"/>
    <w:autoRedefine/>
    <w:semiHidden/>
    <w:rsid w:val="002D7FEA"/>
    <w:pPr>
      <w:spacing w:before="0"/>
      <w:ind w:left="1540"/>
      <w:jc w:val="left"/>
    </w:pPr>
    <w:rPr>
      <w:rFonts w:asciiTheme="minorHAnsi" w:hAnsiTheme="minorHAnsi"/>
      <w:sz w:val="18"/>
      <w:szCs w:val="18"/>
    </w:rPr>
  </w:style>
  <w:style w:type="paragraph" w:styleId="Verzeichnis9">
    <w:name w:val="toc 9"/>
    <w:basedOn w:val="Standard"/>
    <w:next w:val="Standard"/>
    <w:autoRedefine/>
    <w:semiHidden/>
    <w:rsid w:val="002D7FEA"/>
    <w:pPr>
      <w:spacing w:before="0"/>
      <w:ind w:left="1760"/>
      <w:jc w:val="left"/>
    </w:pPr>
    <w:rPr>
      <w:rFonts w:asciiTheme="minorHAnsi" w:hAnsiTheme="minorHAnsi"/>
      <w:sz w:val="18"/>
      <w:szCs w:val="18"/>
    </w:rPr>
  </w:style>
  <w:style w:type="paragraph" w:styleId="Kommentarthema">
    <w:name w:val="annotation subject"/>
    <w:basedOn w:val="Kommentartext"/>
    <w:next w:val="Kommentartext"/>
    <w:link w:val="KommentarthemaZeichen"/>
    <w:rsid w:val="00E864AB"/>
    <w:rPr>
      <w:b/>
      <w:bCs/>
      <w:sz w:val="20"/>
      <w:szCs w:val="20"/>
    </w:rPr>
  </w:style>
  <w:style w:type="character" w:customStyle="1" w:styleId="KommentartextZeichen">
    <w:name w:val="Kommentartext Zeichen"/>
    <w:basedOn w:val="Absatz-Standardschriftart"/>
    <w:link w:val="Kommentartext"/>
    <w:semiHidden/>
    <w:rsid w:val="00E864AB"/>
    <w:rPr>
      <w:rFonts w:ascii="Arial" w:hAnsi="Arial"/>
      <w:sz w:val="24"/>
      <w:szCs w:val="24"/>
      <w:lang w:val="de-DE"/>
    </w:rPr>
  </w:style>
  <w:style w:type="character" w:customStyle="1" w:styleId="KommentarthemaZeichen">
    <w:name w:val="Kommentarthema Zeichen"/>
    <w:basedOn w:val="KommentartextZeichen"/>
    <w:link w:val="Kommentarthema"/>
    <w:rsid w:val="00E864AB"/>
    <w:rPr>
      <w:rFonts w:ascii="Arial" w:hAnsi="Arial"/>
      <w:b/>
      <w:bCs/>
      <w:sz w:val="24"/>
      <w:szCs w:val="24"/>
      <w:lang w:val="de-DE"/>
    </w:rPr>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7E7731"/>
    <w:rPr>
      <w:rFonts w:ascii="Arial" w:hAnsi="Arial"/>
      <w:sz w:val="22"/>
      <w:szCs w:val="24"/>
      <w:lang w:val="de-DE"/>
    </w:rPr>
  </w:style>
  <w:style w:type="character" w:customStyle="1" w:styleId="TextkrperZeichen">
    <w:name w:val="Textkörper Zeichen"/>
    <w:basedOn w:val="Absatz-Standardschriftart"/>
    <w:link w:val="Textkrper"/>
    <w:rsid w:val="003D4092"/>
    <w:rPr>
      <w:rFonts w:ascii="Arial" w:hAnsi="Arial"/>
      <w:b/>
      <w:i/>
      <w:sz w:val="22"/>
      <w:szCs w:val="24"/>
      <w:lang w:val="de-DE"/>
    </w:rPr>
  </w:style>
  <w:style w:type="character" w:customStyle="1" w:styleId="TextkrpereinzugZeichen">
    <w:name w:val="Textkörpereinzug Zeichen"/>
    <w:basedOn w:val="Absatz-Standardschriftart"/>
    <w:link w:val="Textkrper-Zeileneinzug"/>
    <w:rsid w:val="003D4092"/>
    <w:rPr>
      <w:rFonts w:ascii="Arial" w:hAnsi="Arial" w:cs="Arial"/>
      <w:sz w:val="24"/>
      <w:lang w:val="de-DE"/>
    </w:rPr>
  </w:style>
  <w:style w:type="character" w:customStyle="1" w:styleId="berschrift2Zeichen">
    <w:name w:val="Überschrift 2 Zeichen"/>
    <w:basedOn w:val="Absatz-Standardschriftart"/>
    <w:link w:val="berschrift2"/>
    <w:rsid w:val="008232D4"/>
    <w:rPr>
      <w:rFonts w:ascii="Arial" w:hAnsi="Arial" w:cs="Arial"/>
      <w:b/>
      <w:bCs/>
      <w:iCs/>
      <w:sz w:val="24"/>
      <w:szCs w:val="28"/>
      <w:shd w:val="pct20" w:color="auto" w:fill="auto"/>
      <w:lang w:val="de-DE"/>
    </w:rPr>
  </w:style>
  <w:style w:type="character" w:customStyle="1" w:styleId="berschrift3Zeichen">
    <w:name w:val="Überschrift 3 Zeichen"/>
    <w:basedOn w:val="Absatz-Standardschriftart"/>
    <w:link w:val="berschrift3"/>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paragraph" w:customStyle="1" w:styleId="p3">
    <w:name w:val="p3"/>
    <w:basedOn w:val="Standard"/>
    <w:rsid w:val="00070AF2"/>
    <w:pPr>
      <w:spacing w:before="100" w:beforeAutospacing="1" w:after="100" w:afterAutospacing="1"/>
      <w:jc w:val="left"/>
    </w:pPr>
    <w:rPr>
      <w:rFonts w:ascii="Times" w:hAnsi="Times"/>
      <w:sz w:val="20"/>
      <w:szCs w:val="20"/>
    </w:rPr>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paragraph" w:styleId="Listenabsatz">
    <w:name w:val="List Paragraph"/>
    <w:basedOn w:val="Standard"/>
    <w:uiPriority w:val="34"/>
    <w:qFormat/>
    <w:rsid w:val="00E95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08328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DDCC3-E7CA-42C7-9473-3093CD005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2123</Words>
  <Characters>13375</Characters>
  <Application>Microsoft Office Word</Application>
  <DocSecurity>0</DocSecurity>
  <Lines>111</Lines>
  <Paragraphs>30</Paragraphs>
  <ScaleCrop>false</ScaleCrop>
  <HeadingPairs>
    <vt:vector size="2" baseType="variant">
      <vt:variant>
        <vt:lpstr>Titel</vt:lpstr>
      </vt:variant>
      <vt:variant>
        <vt:i4>1</vt:i4>
      </vt:variant>
    </vt:vector>
  </HeadingPairs>
  <TitlesOfParts>
    <vt:vector size="1" baseType="lpstr">
      <vt:lpstr>&lt;Ihr System&gt;</vt:lpstr>
    </vt:vector>
  </TitlesOfParts>
  <Company/>
  <LinksUpToDate>false</LinksUpToDate>
  <CharactersWithSpaces>15468</CharactersWithSpaces>
  <SharedDoc>false</SharedDoc>
  <HyperlinkBase/>
  <HLinks>
    <vt:vector size="18" baseType="variant">
      <vt:variant>
        <vt:i4>6946825</vt:i4>
      </vt:variant>
      <vt:variant>
        <vt:i4>209</vt:i4>
      </vt:variant>
      <vt:variant>
        <vt:i4>0</vt:i4>
      </vt:variant>
      <vt:variant>
        <vt:i4>5</vt:i4>
      </vt:variant>
      <vt:variant>
        <vt:lpwstr/>
      </vt:variant>
      <vt:variant>
        <vt:lpwstr>xpointer(/descendant-or-self::ap:Topic[@OId='XHXfmljU/U+rsiRTMnQgRQ=='])</vt:lpwstr>
      </vt:variant>
      <vt:variant>
        <vt:i4>3604507</vt:i4>
      </vt:variant>
      <vt:variant>
        <vt:i4>206</vt:i4>
      </vt:variant>
      <vt:variant>
        <vt:i4>0</vt:i4>
      </vt:variant>
      <vt:variant>
        <vt:i4>5</vt:i4>
      </vt:variant>
      <vt:variant>
        <vt:lpwstr/>
      </vt:variant>
      <vt:variant>
        <vt:lpwstr>xpointer(/descendant-or-self::ap:Topic[@OId='UqOtqMbG6UanMkVohgRaNQ=='])</vt:lpwstr>
      </vt:variant>
      <vt:variant>
        <vt:i4>5242973</vt:i4>
      </vt:variant>
      <vt:variant>
        <vt:i4>11</vt:i4>
      </vt:variant>
      <vt:variant>
        <vt:i4>0</vt:i4>
      </vt:variant>
      <vt:variant>
        <vt:i4>5</vt:i4>
      </vt:variant>
      <vt:variant>
        <vt:lpwstr>http://www.arc42.de/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&lt;Ihr Name&gt;</dc:creator>
  <dc:description>arc42 Template (Version 4.0) zur Dokumentation von Software- und Systemarchitekturen.</dc:description>
  <cp:lastModifiedBy>ms292230</cp:lastModifiedBy>
  <cp:revision>2</cp:revision>
  <cp:lastPrinted>2013-12-21T10:34:00Z</cp:lastPrinted>
  <dcterms:created xsi:type="dcterms:W3CDTF">2015-01-06T12:20:00Z</dcterms:created>
  <dcterms:modified xsi:type="dcterms:W3CDTF">2015-01-06T12:20:00Z</dcterms:modified>
</cp:coreProperties>
</file>